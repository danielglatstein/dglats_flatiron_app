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B108F" w14:textId="77777777" w:rsidR="008600F4" w:rsidRDefault="008600F4" w:rsidP="008600F4">
      <w:pPr>
        <w:rPr>
          <w:rFonts w:ascii="Helvetica" w:hAnsi="Helvetica"/>
          <w:b/>
          <w:bCs/>
          <w:color w:val="808080" w:themeColor="background1" w:themeShade="80"/>
          <w:sz w:val="32"/>
        </w:rPr>
      </w:pPr>
      <w:r w:rsidRPr="00BC0F42">
        <w:rPr>
          <w:rFonts w:ascii="Helvetica" w:hAnsi="Helvetica"/>
          <w:b/>
          <w:bCs/>
          <w:color w:val="808080" w:themeColor="background1" w:themeShade="80"/>
          <w:sz w:val="32"/>
          <w:szCs w:val="32"/>
          <w:shd w:val="clear" w:color="auto" w:fill="FFFFFF"/>
        </w:rPr>
        <w:t>In 140 characters or less, tell us what makes you unique.</w:t>
      </w:r>
      <w:r w:rsidRPr="00BC0F42">
        <w:rPr>
          <w:rFonts w:ascii="Helvetica" w:hAnsi="Helvetica"/>
          <w:b/>
          <w:bCs/>
          <w:color w:val="808080" w:themeColor="background1" w:themeShade="80"/>
          <w:sz w:val="32"/>
        </w:rPr>
        <w:t> *</w:t>
      </w:r>
      <w:r>
        <w:rPr>
          <w:rFonts w:ascii="Helvetica" w:hAnsi="Helvetica"/>
          <w:b/>
          <w:bCs/>
          <w:color w:val="808080" w:themeColor="background1" w:themeShade="80"/>
          <w:sz w:val="32"/>
        </w:rPr>
        <w:t xml:space="preserve"> </w:t>
      </w:r>
    </w:p>
    <w:p w14:paraId="442711B8" w14:textId="77777777" w:rsidR="008600F4" w:rsidRPr="00BC0F42" w:rsidRDefault="008600F4" w:rsidP="008600F4">
      <w:pPr>
        <w:rPr>
          <w:rFonts w:ascii="Times" w:hAnsi="Times"/>
          <w:sz w:val="20"/>
          <w:szCs w:val="20"/>
        </w:rPr>
      </w:pPr>
      <w:proofErr w:type="gramStart"/>
      <w:r>
        <w:rPr>
          <w:rFonts w:ascii="Arial" w:hAnsi="Arial"/>
          <w:color w:val="222222"/>
          <w:sz w:val="26"/>
          <w:szCs w:val="26"/>
          <w:shd w:val="clear" w:color="auto" w:fill="FFFFFF"/>
        </w:rPr>
        <w:t>An</w:t>
      </w:r>
      <w:r w:rsidRPr="00BC0F42">
        <w:rPr>
          <w:rFonts w:ascii="Arial" w:hAnsi="Arial"/>
          <w:color w:val="222222"/>
          <w:sz w:val="26"/>
          <w:szCs w:val="26"/>
          <w:shd w:val="clear" w:color="auto" w:fill="FFFFFF"/>
        </w:rPr>
        <w:t xml:space="preserve"> actor, int'l teacher, clown, gardener, painter, </w:t>
      </w:r>
      <w:proofErr w:type="spellStart"/>
      <w:r w:rsidRPr="00BC0F42">
        <w:rPr>
          <w:rFonts w:ascii="Arial" w:hAnsi="Arial"/>
          <w:color w:val="222222"/>
          <w:sz w:val="26"/>
          <w:szCs w:val="26"/>
          <w:shd w:val="clear" w:color="auto" w:fill="FFFFFF"/>
        </w:rPr>
        <w:t>bbq-pitmaster</w:t>
      </w:r>
      <w:proofErr w:type="spellEnd"/>
      <w:r w:rsidRPr="00BC0F42">
        <w:rPr>
          <w:rFonts w:ascii="Arial" w:hAnsi="Arial"/>
          <w:color w:val="222222"/>
          <w:sz w:val="26"/>
          <w:szCs w:val="26"/>
          <w:shd w:val="clear" w:color="auto" w:fill="FFFFFF"/>
        </w:rPr>
        <w:t>, baseb</w:t>
      </w:r>
      <w:r>
        <w:rPr>
          <w:rFonts w:ascii="Arial" w:hAnsi="Arial"/>
          <w:color w:val="222222"/>
          <w:sz w:val="26"/>
          <w:szCs w:val="26"/>
          <w:shd w:val="clear" w:color="auto" w:fill="FFFFFF"/>
        </w:rPr>
        <w:t>all fanatic, former nanny, and</w:t>
      </w:r>
      <w:r w:rsidRPr="00BC0F42">
        <w:rPr>
          <w:rFonts w:ascii="Arial" w:hAnsi="Arial"/>
          <w:color w:val="222222"/>
          <w:sz w:val="26"/>
          <w:szCs w:val="26"/>
          <w:shd w:val="clear" w:color="auto" w:fill="FFFFFF"/>
        </w:rPr>
        <w:t xml:space="preserve"> "</w:t>
      </w:r>
      <w:proofErr w:type="spellStart"/>
      <w:r w:rsidRPr="00BC0F42">
        <w:rPr>
          <w:rFonts w:ascii="Arial" w:hAnsi="Arial"/>
          <w:color w:val="222222"/>
          <w:sz w:val="26"/>
          <w:szCs w:val="26"/>
          <w:shd w:val="clear" w:color="auto" w:fill="FFFFFF"/>
        </w:rPr>
        <w:t>hungover</w:t>
      </w:r>
      <w:proofErr w:type="spellEnd"/>
      <w:r w:rsidRPr="00BC0F42">
        <w:rPr>
          <w:rFonts w:ascii="Arial" w:hAnsi="Arial"/>
          <w:color w:val="222222"/>
          <w:sz w:val="26"/>
          <w:szCs w:val="26"/>
          <w:shd w:val="clear" w:color="auto" w:fill="FFFFFF"/>
        </w:rPr>
        <w:t xml:space="preserve"> swing man" on </w:t>
      </w:r>
      <w:proofErr w:type="spellStart"/>
      <w:r w:rsidRPr="00BC0F42">
        <w:rPr>
          <w:rFonts w:ascii="Arial" w:hAnsi="Arial"/>
          <w:color w:val="222222"/>
          <w:sz w:val="26"/>
          <w:szCs w:val="26"/>
          <w:shd w:val="clear" w:color="auto" w:fill="FFFFFF"/>
        </w:rPr>
        <w:t>bball</w:t>
      </w:r>
      <w:proofErr w:type="spellEnd"/>
      <w:r w:rsidRPr="00BC0F42">
        <w:rPr>
          <w:rFonts w:ascii="Arial" w:hAnsi="Arial"/>
          <w:color w:val="222222"/>
          <w:sz w:val="26"/>
          <w:szCs w:val="26"/>
          <w:shd w:val="clear" w:color="auto" w:fill="FFFFFF"/>
        </w:rPr>
        <w:t>-court</w:t>
      </w:r>
      <w:r>
        <w:rPr>
          <w:rFonts w:ascii="Arial" w:hAnsi="Arial"/>
          <w:color w:val="222222"/>
          <w:sz w:val="26"/>
          <w:szCs w:val="26"/>
          <w:shd w:val="clear" w:color="auto" w:fill="FFFFFF"/>
        </w:rPr>
        <w:t>.</w:t>
      </w:r>
      <w:proofErr w:type="gramEnd"/>
    </w:p>
    <w:p w14:paraId="29DFA7FF" w14:textId="77777777" w:rsidR="008600F4" w:rsidRPr="00BC0F42" w:rsidRDefault="008600F4" w:rsidP="008600F4">
      <w:pPr>
        <w:rPr>
          <w:rFonts w:ascii="Helvetica" w:hAnsi="Helvetica"/>
          <w:b/>
          <w:bCs/>
          <w:color w:val="808080" w:themeColor="background1" w:themeShade="80"/>
          <w:sz w:val="32"/>
          <w:szCs w:val="32"/>
          <w:shd w:val="clear" w:color="auto" w:fill="FFFFFF"/>
        </w:rPr>
      </w:pPr>
    </w:p>
    <w:p w14:paraId="043CA78C" w14:textId="77777777" w:rsidR="008600F4" w:rsidRDefault="008600F4" w:rsidP="008600F4">
      <w:pPr>
        <w:rPr>
          <w:rFonts w:ascii="Helvetica" w:hAnsi="Helvetica"/>
          <w:b/>
          <w:bCs/>
          <w:color w:val="808080" w:themeColor="background1" w:themeShade="80"/>
          <w:sz w:val="32"/>
        </w:rPr>
      </w:pPr>
      <w:r w:rsidRPr="00BC0F42">
        <w:rPr>
          <w:rFonts w:ascii="Helvetica" w:hAnsi="Helvetica"/>
          <w:b/>
          <w:bCs/>
          <w:color w:val="808080" w:themeColor="background1" w:themeShade="80"/>
          <w:sz w:val="32"/>
          <w:szCs w:val="32"/>
          <w:shd w:val="clear" w:color="auto" w:fill="FFFFFF"/>
        </w:rPr>
        <w:t>Why are you applying to the Flatiron School?</w:t>
      </w:r>
      <w:r w:rsidRPr="00BC0F42">
        <w:rPr>
          <w:rFonts w:ascii="Helvetica" w:hAnsi="Helvetica"/>
          <w:b/>
          <w:bCs/>
          <w:color w:val="808080" w:themeColor="background1" w:themeShade="80"/>
          <w:sz w:val="32"/>
        </w:rPr>
        <w:t> *</w:t>
      </w:r>
    </w:p>
    <w:p w14:paraId="25F46B65"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Five years ago, the thought of learning to be a programmer never would have crossed my mind. I went to art-school; we didn’t have ‘computer’ class; we had voice, movement and </w:t>
      </w:r>
      <w:commentRangeStart w:id="0"/>
      <w:r>
        <w:rPr>
          <w:rFonts w:ascii="Arial" w:hAnsi="Arial"/>
          <w:color w:val="222222"/>
          <w:sz w:val="26"/>
          <w:szCs w:val="26"/>
        </w:rPr>
        <w:t>diction</w:t>
      </w:r>
      <w:commentRangeEnd w:id="0"/>
      <w:r w:rsidR="002941C5">
        <w:rPr>
          <w:rStyle w:val="CommentReference"/>
        </w:rPr>
        <w:commentReference w:id="0"/>
      </w:r>
      <w:r>
        <w:rPr>
          <w:rFonts w:ascii="Arial" w:hAnsi="Arial"/>
          <w:color w:val="222222"/>
          <w:sz w:val="26"/>
          <w:szCs w:val="26"/>
        </w:rPr>
        <w:t>.</w:t>
      </w:r>
    </w:p>
    <w:p w14:paraId="2CC8CABF"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But, in the time since, I sometimes ask myself, “</w:t>
      </w:r>
      <w:proofErr w:type="gramStart"/>
      <w:r>
        <w:rPr>
          <w:rFonts w:ascii="Arial" w:hAnsi="Arial"/>
          <w:color w:val="222222"/>
          <w:sz w:val="26"/>
          <w:szCs w:val="26"/>
        </w:rPr>
        <w:t>how</w:t>
      </w:r>
      <w:proofErr w:type="gramEnd"/>
      <w:r>
        <w:rPr>
          <w:rFonts w:ascii="Arial" w:hAnsi="Arial"/>
          <w:color w:val="222222"/>
          <w:sz w:val="26"/>
          <w:szCs w:val="26"/>
        </w:rPr>
        <w:t xml:space="preserve"> can I make myself more useful, productive and engaged?” </w:t>
      </w:r>
    </w:p>
    <w:p w14:paraId="2E16DF0C" w14:textId="77777777" w:rsidR="008600F4" w:rsidRDefault="008600F4" w:rsidP="008600F4">
      <w:pPr>
        <w:pStyle w:val="NormalWeb"/>
        <w:shd w:val="clear" w:color="auto" w:fill="FFFFFF"/>
        <w:spacing w:before="2" w:after="2"/>
        <w:rPr>
          <w:rFonts w:ascii="Arial" w:hAnsi="Arial"/>
          <w:color w:val="222222"/>
          <w:sz w:val="26"/>
          <w:szCs w:val="26"/>
        </w:rPr>
      </w:pPr>
      <w:r>
        <w:rPr>
          <w:rFonts w:ascii="Arial" w:hAnsi="Arial"/>
          <w:color w:val="222222"/>
          <w:sz w:val="26"/>
          <w:szCs w:val="26"/>
        </w:rPr>
        <w:t xml:space="preserve">I have been lucky enough to be a part of some incredible projects: </w:t>
      </w:r>
    </w:p>
    <w:p w14:paraId="3E77AB26" w14:textId="77777777" w:rsidR="008600F4" w:rsidRDefault="008600F4" w:rsidP="008600F4">
      <w:pPr>
        <w:pStyle w:val="NormalWeb"/>
        <w:shd w:val="clear" w:color="auto" w:fill="FFFFFF"/>
        <w:spacing w:before="2" w:after="2"/>
        <w:rPr>
          <w:rFonts w:ascii="Arial" w:hAnsi="Arial"/>
          <w:color w:val="222222"/>
          <w:sz w:val="26"/>
          <w:szCs w:val="26"/>
        </w:rPr>
      </w:pPr>
    </w:p>
    <w:p w14:paraId="0FED97D7" w14:textId="77777777" w:rsidR="008600F4" w:rsidRDefault="008600F4" w:rsidP="008600F4">
      <w:pPr>
        <w:pStyle w:val="NormalWeb"/>
        <w:shd w:val="clear" w:color="auto" w:fill="FFFFFF"/>
        <w:spacing w:before="2" w:after="2"/>
        <w:rPr>
          <w:rFonts w:ascii="Arial" w:hAnsi="Arial"/>
          <w:sz w:val="26"/>
        </w:rPr>
      </w:pPr>
      <w:r>
        <w:rPr>
          <w:rFonts w:ascii="Arial" w:hAnsi="Arial"/>
          <w:color w:val="222222"/>
          <w:sz w:val="26"/>
          <w:szCs w:val="26"/>
        </w:rPr>
        <w:t xml:space="preserve">My volunteer work with </w:t>
      </w:r>
      <w:commentRangeStart w:id="1"/>
      <w:r>
        <w:rPr>
          <w:rFonts w:ascii="Arial" w:hAnsi="Arial"/>
          <w:color w:val="222222"/>
          <w:sz w:val="26"/>
          <w:szCs w:val="26"/>
        </w:rPr>
        <w:t xml:space="preserve">Zara </w:t>
      </w:r>
      <w:proofErr w:type="spellStart"/>
      <w:r>
        <w:rPr>
          <w:rFonts w:ascii="Arial" w:hAnsi="Arial"/>
          <w:color w:val="222222"/>
          <w:sz w:val="26"/>
          <w:szCs w:val="26"/>
        </w:rPr>
        <w:t>Aina</w:t>
      </w:r>
      <w:proofErr w:type="spellEnd"/>
      <w:r>
        <w:rPr>
          <w:rFonts w:ascii="Arial" w:hAnsi="Arial"/>
          <w:color w:val="222222"/>
          <w:sz w:val="26"/>
          <w:szCs w:val="26"/>
        </w:rPr>
        <w:t xml:space="preserve"> </w:t>
      </w:r>
      <w:commentRangeEnd w:id="1"/>
      <w:r w:rsidR="002941C5">
        <w:rPr>
          <w:rStyle w:val="CommentReference"/>
          <w:rFonts w:asciiTheme="minorHAnsi" w:hAnsiTheme="minorHAnsi" w:cstheme="minorBidi"/>
        </w:rPr>
        <w:commentReference w:id="1"/>
      </w:r>
      <w:r>
        <w:rPr>
          <w:rFonts w:ascii="Arial" w:hAnsi="Arial"/>
          <w:color w:val="222222"/>
          <w:sz w:val="26"/>
          <w:szCs w:val="26"/>
        </w:rPr>
        <w:t xml:space="preserve">took me to Madagascar as part of a team that developed theater programming </w:t>
      </w:r>
      <w:r>
        <w:rPr>
          <w:rFonts w:ascii="Arial" w:hAnsi="Arial"/>
          <w:sz w:val="26"/>
        </w:rPr>
        <w:t>intended to engage</w:t>
      </w:r>
      <w:r w:rsidRPr="00AA0FA1">
        <w:rPr>
          <w:rFonts w:ascii="Arial" w:hAnsi="Arial"/>
          <w:sz w:val="26"/>
        </w:rPr>
        <w:t xml:space="preserve"> at-risk Malagas</w:t>
      </w:r>
      <w:r>
        <w:rPr>
          <w:rFonts w:ascii="Arial" w:hAnsi="Arial"/>
          <w:sz w:val="26"/>
        </w:rPr>
        <w:t xml:space="preserve">y children ages 10-14 years </w:t>
      </w:r>
      <w:r w:rsidRPr="00AA0FA1">
        <w:rPr>
          <w:rFonts w:ascii="Arial" w:hAnsi="Arial"/>
          <w:sz w:val="26"/>
        </w:rPr>
        <w:t xml:space="preserve">who are prone </w:t>
      </w:r>
      <w:r>
        <w:rPr>
          <w:rFonts w:ascii="Arial" w:hAnsi="Arial"/>
          <w:sz w:val="26"/>
        </w:rPr>
        <w:t xml:space="preserve">to panhandling and </w:t>
      </w:r>
      <w:commentRangeStart w:id="2"/>
      <w:r>
        <w:rPr>
          <w:rFonts w:ascii="Arial" w:hAnsi="Arial"/>
          <w:sz w:val="26"/>
        </w:rPr>
        <w:t>homelessness</w:t>
      </w:r>
      <w:commentRangeEnd w:id="2"/>
      <w:r w:rsidR="002941C5">
        <w:rPr>
          <w:rStyle w:val="CommentReference"/>
          <w:rFonts w:asciiTheme="minorHAnsi" w:hAnsiTheme="minorHAnsi" w:cstheme="minorBidi"/>
        </w:rPr>
        <w:commentReference w:id="2"/>
      </w:r>
      <w:r>
        <w:rPr>
          <w:rFonts w:ascii="Arial" w:hAnsi="Arial"/>
          <w:sz w:val="26"/>
        </w:rPr>
        <w:t xml:space="preserve">. </w:t>
      </w:r>
    </w:p>
    <w:p w14:paraId="28E6CE13" w14:textId="77777777" w:rsidR="008600F4" w:rsidRDefault="008600F4" w:rsidP="008600F4">
      <w:pPr>
        <w:pStyle w:val="NormalWeb"/>
        <w:shd w:val="clear" w:color="auto" w:fill="FFFFFF"/>
        <w:spacing w:before="2" w:after="2"/>
        <w:rPr>
          <w:rFonts w:ascii="Arial" w:hAnsi="Arial"/>
          <w:sz w:val="26"/>
        </w:rPr>
      </w:pPr>
    </w:p>
    <w:p w14:paraId="397C86DE" w14:textId="77777777" w:rsidR="008600F4" w:rsidRDefault="008600F4" w:rsidP="008600F4">
      <w:pPr>
        <w:pStyle w:val="NormalWeb"/>
        <w:shd w:val="clear" w:color="auto" w:fill="FFFFFF"/>
        <w:spacing w:before="2" w:after="2"/>
        <w:rPr>
          <w:rFonts w:ascii="Arial" w:hAnsi="Arial"/>
          <w:color w:val="222222"/>
          <w:sz w:val="26"/>
          <w:szCs w:val="26"/>
        </w:rPr>
      </w:pPr>
      <w:r>
        <w:rPr>
          <w:rFonts w:ascii="Arial" w:hAnsi="Arial"/>
          <w:color w:val="222222"/>
          <w:sz w:val="26"/>
          <w:szCs w:val="26"/>
        </w:rPr>
        <w:t xml:space="preserve">As the nanny of two 10 year olds in Brooklyn, I was a </w:t>
      </w:r>
      <w:commentRangeStart w:id="3"/>
      <w:r>
        <w:rPr>
          <w:rFonts w:ascii="Arial" w:hAnsi="Arial"/>
          <w:color w:val="222222"/>
          <w:sz w:val="26"/>
          <w:szCs w:val="26"/>
        </w:rPr>
        <w:t xml:space="preserve">role model </w:t>
      </w:r>
      <w:commentRangeEnd w:id="3"/>
      <w:r w:rsidR="002941C5">
        <w:rPr>
          <w:rStyle w:val="CommentReference"/>
          <w:rFonts w:asciiTheme="minorHAnsi" w:hAnsiTheme="minorHAnsi" w:cstheme="minorBidi"/>
        </w:rPr>
        <w:commentReference w:id="3"/>
      </w:r>
      <w:r>
        <w:rPr>
          <w:rFonts w:ascii="Arial" w:hAnsi="Arial"/>
          <w:color w:val="222222"/>
          <w:sz w:val="26"/>
          <w:szCs w:val="26"/>
        </w:rPr>
        <w:t xml:space="preserve">and was able to </w:t>
      </w:r>
      <w:r w:rsidRPr="007A5471">
        <w:rPr>
          <w:rFonts w:ascii="Arial" w:hAnsi="Arial"/>
          <w:color w:val="222222"/>
          <w:sz w:val="26"/>
          <w:szCs w:val="26"/>
        </w:rPr>
        <w:t xml:space="preserve">collaborate </w:t>
      </w:r>
      <w:r>
        <w:rPr>
          <w:rFonts w:ascii="Arial" w:hAnsi="Arial"/>
          <w:color w:val="222222"/>
          <w:sz w:val="26"/>
          <w:szCs w:val="26"/>
        </w:rPr>
        <w:t xml:space="preserve">with the kids </w:t>
      </w:r>
      <w:r w:rsidRPr="007A5471">
        <w:rPr>
          <w:rFonts w:ascii="Arial" w:hAnsi="Arial"/>
          <w:color w:val="222222"/>
          <w:sz w:val="26"/>
          <w:szCs w:val="26"/>
        </w:rPr>
        <w:t xml:space="preserve">in order to dream up awesome projects like woodcarving, building a Go-Kart from scratch, or remodeling a road bike. </w:t>
      </w:r>
    </w:p>
    <w:p w14:paraId="794ED5ED" w14:textId="77777777" w:rsidR="008600F4" w:rsidRDefault="008600F4" w:rsidP="008600F4">
      <w:pPr>
        <w:pStyle w:val="NormalWeb"/>
        <w:shd w:val="clear" w:color="auto" w:fill="FFFFFF"/>
        <w:spacing w:before="2" w:after="2"/>
        <w:rPr>
          <w:rFonts w:ascii="Arial" w:hAnsi="Arial"/>
          <w:color w:val="222222"/>
          <w:sz w:val="26"/>
          <w:szCs w:val="26"/>
        </w:rPr>
      </w:pPr>
    </w:p>
    <w:p w14:paraId="6071D8C9" w14:textId="77777777" w:rsidR="008600F4" w:rsidRDefault="008600F4" w:rsidP="008600F4">
      <w:pPr>
        <w:pStyle w:val="NormalWeb"/>
        <w:shd w:val="clear" w:color="auto" w:fill="FFFFFF"/>
        <w:spacing w:before="2" w:after="2"/>
        <w:rPr>
          <w:rFonts w:ascii="Arial" w:hAnsi="Arial"/>
          <w:color w:val="212121"/>
          <w:sz w:val="26"/>
          <w:szCs w:val="22"/>
        </w:rPr>
      </w:pPr>
      <w:r>
        <w:rPr>
          <w:rFonts w:ascii="Arial" w:hAnsi="Arial"/>
          <w:color w:val="212121"/>
          <w:sz w:val="26"/>
          <w:szCs w:val="22"/>
        </w:rPr>
        <w:t xml:space="preserve">And I have learned about carpentry and </w:t>
      </w:r>
      <w:commentRangeStart w:id="4"/>
      <w:r>
        <w:rPr>
          <w:rFonts w:ascii="Arial" w:hAnsi="Arial"/>
          <w:color w:val="212121"/>
          <w:sz w:val="26"/>
          <w:szCs w:val="22"/>
        </w:rPr>
        <w:t>farming</w:t>
      </w:r>
      <w:commentRangeEnd w:id="4"/>
      <w:r w:rsidR="00A33F20">
        <w:rPr>
          <w:rStyle w:val="CommentReference"/>
          <w:rFonts w:asciiTheme="minorHAnsi" w:hAnsiTheme="minorHAnsi" w:cstheme="minorBidi"/>
        </w:rPr>
        <w:commentReference w:id="4"/>
      </w:r>
      <w:r>
        <w:rPr>
          <w:rFonts w:ascii="Arial" w:hAnsi="Arial"/>
          <w:color w:val="212121"/>
          <w:sz w:val="26"/>
          <w:szCs w:val="22"/>
        </w:rPr>
        <w:t xml:space="preserve"> to </w:t>
      </w:r>
      <w:r w:rsidRPr="007A5471">
        <w:rPr>
          <w:rFonts w:ascii="Arial" w:hAnsi="Arial"/>
          <w:color w:val="212121"/>
          <w:sz w:val="26"/>
          <w:szCs w:val="22"/>
        </w:rPr>
        <w:t>transf</w:t>
      </w:r>
      <w:r>
        <w:rPr>
          <w:rFonts w:ascii="Arial" w:hAnsi="Arial"/>
          <w:color w:val="212121"/>
          <w:sz w:val="26"/>
          <w:szCs w:val="22"/>
        </w:rPr>
        <w:t>orm the backyard of my</w:t>
      </w:r>
      <w:r w:rsidRPr="007A5471">
        <w:rPr>
          <w:rFonts w:ascii="Arial" w:hAnsi="Arial"/>
          <w:color w:val="212121"/>
          <w:sz w:val="26"/>
          <w:szCs w:val="22"/>
        </w:rPr>
        <w:t xml:space="preserve"> </w:t>
      </w:r>
      <w:r>
        <w:rPr>
          <w:rFonts w:ascii="Arial" w:hAnsi="Arial"/>
          <w:color w:val="212121"/>
          <w:sz w:val="26"/>
          <w:szCs w:val="22"/>
        </w:rPr>
        <w:t>Crown Heights brownstone into an urban-garden. Digging up the Kudzu-infested soil</w:t>
      </w:r>
      <w:r w:rsidRPr="007A5471">
        <w:rPr>
          <w:rFonts w:ascii="Arial" w:hAnsi="Arial"/>
          <w:color w:val="212121"/>
          <w:sz w:val="26"/>
          <w:szCs w:val="22"/>
        </w:rPr>
        <w:t xml:space="preserve"> and filling it </w:t>
      </w:r>
      <w:r>
        <w:rPr>
          <w:rFonts w:ascii="Arial" w:hAnsi="Arial"/>
          <w:color w:val="212121"/>
          <w:sz w:val="26"/>
          <w:szCs w:val="22"/>
        </w:rPr>
        <w:t>with</w:t>
      </w:r>
      <w:r w:rsidRPr="007A5471">
        <w:rPr>
          <w:rFonts w:ascii="Arial" w:hAnsi="Arial"/>
          <w:color w:val="212121"/>
          <w:sz w:val="26"/>
          <w:szCs w:val="22"/>
        </w:rPr>
        <w:t xml:space="preserve"> a slew of heirloom tomatoes, toma</w:t>
      </w:r>
      <w:r>
        <w:rPr>
          <w:rFonts w:ascii="Arial" w:hAnsi="Arial"/>
          <w:color w:val="212121"/>
          <w:sz w:val="26"/>
          <w:szCs w:val="22"/>
        </w:rPr>
        <w:t xml:space="preserve">tillos, and mammoth sunflowers. Scouring </w:t>
      </w:r>
      <w:r w:rsidRPr="007A5471">
        <w:rPr>
          <w:rFonts w:ascii="Arial" w:hAnsi="Arial"/>
          <w:color w:val="212121"/>
          <w:sz w:val="26"/>
          <w:szCs w:val="22"/>
        </w:rPr>
        <w:t xml:space="preserve">the streets of Brooklyn for the perfect </w:t>
      </w:r>
      <w:r>
        <w:rPr>
          <w:rFonts w:ascii="Arial" w:hAnsi="Arial"/>
          <w:color w:val="212121"/>
          <w:sz w:val="26"/>
          <w:szCs w:val="22"/>
        </w:rPr>
        <w:t>wooden pallets to recycle into tables, benches and</w:t>
      </w:r>
      <w:r w:rsidRPr="007A5471">
        <w:rPr>
          <w:rFonts w:ascii="Arial" w:hAnsi="Arial"/>
          <w:color w:val="212121"/>
          <w:sz w:val="26"/>
          <w:szCs w:val="22"/>
        </w:rPr>
        <w:t xml:space="preserve"> </w:t>
      </w:r>
      <w:r>
        <w:rPr>
          <w:rFonts w:ascii="Arial" w:hAnsi="Arial"/>
          <w:color w:val="212121"/>
          <w:sz w:val="26"/>
          <w:szCs w:val="22"/>
        </w:rPr>
        <w:t xml:space="preserve">lush </w:t>
      </w:r>
      <w:r w:rsidRPr="007A5471">
        <w:rPr>
          <w:rFonts w:ascii="Arial" w:hAnsi="Arial"/>
          <w:color w:val="212121"/>
          <w:sz w:val="26"/>
          <w:szCs w:val="22"/>
        </w:rPr>
        <w:t>vertical</w:t>
      </w:r>
      <w:r>
        <w:rPr>
          <w:rFonts w:ascii="Arial" w:hAnsi="Arial"/>
          <w:color w:val="212121"/>
          <w:sz w:val="26"/>
          <w:szCs w:val="22"/>
        </w:rPr>
        <w:t xml:space="preserve"> planters full</w:t>
      </w:r>
      <w:r w:rsidRPr="007A5471">
        <w:rPr>
          <w:rFonts w:ascii="Arial" w:hAnsi="Arial"/>
          <w:color w:val="212121"/>
          <w:sz w:val="26"/>
          <w:szCs w:val="22"/>
        </w:rPr>
        <w:t xml:space="preserve"> of </w:t>
      </w:r>
      <w:r>
        <w:rPr>
          <w:rFonts w:ascii="Arial" w:hAnsi="Arial"/>
          <w:color w:val="212121"/>
          <w:sz w:val="26"/>
          <w:szCs w:val="22"/>
        </w:rPr>
        <w:t>greens.</w:t>
      </w:r>
      <w:r w:rsidRPr="007A5471">
        <w:rPr>
          <w:rFonts w:ascii="Arial" w:hAnsi="Arial"/>
          <w:color w:val="212121"/>
          <w:sz w:val="26"/>
          <w:szCs w:val="22"/>
        </w:rPr>
        <w:t xml:space="preserve"> </w:t>
      </w:r>
    </w:p>
    <w:p w14:paraId="0A96823F" w14:textId="77777777" w:rsidR="008600F4" w:rsidRPr="007A5471" w:rsidRDefault="008600F4" w:rsidP="008600F4">
      <w:pPr>
        <w:pStyle w:val="NormalWeb"/>
        <w:shd w:val="clear" w:color="auto" w:fill="FFFFFF"/>
        <w:spacing w:before="2" w:after="2"/>
        <w:rPr>
          <w:rFonts w:ascii="Arial" w:hAnsi="Arial"/>
          <w:sz w:val="26"/>
        </w:rPr>
      </w:pPr>
    </w:p>
    <w:p w14:paraId="4B0F5B97" w14:textId="77777777" w:rsidR="008600F4" w:rsidRPr="00E71D16" w:rsidRDefault="008600F4" w:rsidP="008600F4">
      <w:pPr>
        <w:rPr>
          <w:rFonts w:ascii="Helvetica" w:hAnsi="Helvetica"/>
          <w:b/>
          <w:color w:val="808080" w:themeColor="background1" w:themeShade="80"/>
          <w:sz w:val="32"/>
        </w:rPr>
      </w:pPr>
      <w:r>
        <w:rPr>
          <w:rFonts w:ascii="Helvetica" w:hAnsi="Helvetica"/>
          <w:b/>
          <w:color w:val="808080" w:themeColor="background1" w:themeShade="80"/>
          <w:sz w:val="32"/>
        </w:rPr>
        <w:t>I</w:t>
      </w:r>
      <w:r>
        <w:rPr>
          <w:rFonts w:ascii="Arial" w:hAnsi="Arial"/>
          <w:color w:val="222222"/>
          <w:sz w:val="26"/>
          <w:szCs w:val="26"/>
        </w:rPr>
        <w:t xml:space="preserve"> also have had more than my fair share of failures, like the time one of the boys I was a nanny for slammed the door in my face and broke off my fingernail.</w:t>
      </w:r>
    </w:p>
    <w:p w14:paraId="27398C3E" w14:textId="77777777" w:rsidR="008600F4" w:rsidRDefault="008600F4" w:rsidP="008600F4">
      <w:pPr>
        <w:rPr>
          <w:rFonts w:ascii="Arial" w:hAnsi="Arial"/>
          <w:color w:val="222222"/>
          <w:sz w:val="26"/>
          <w:szCs w:val="26"/>
        </w:rPr>
      </w:pPr>
      <w:r>
        <w:rPr>
          <w:rFonts w:ascii="Arial" w:hAnsi="Arial"/>
          <w:color w:val="222222"/>
          <w:sz w:val="26"/>
          <w:szCs w:val="26"/>
        </w:rPr>
        <w:t xml:space="preserve">Yet when connecting my experiences, good and bad, I come to one conclusion: I love to solve problems. I know that sounds weird, but problems force me to think. Problems teach me how things work. Problems broaden my horizon and expand my imagination. Problems force me to </w:t>
      </w:r>
      <w:r>
        <w:rPr>
          <w:rFonts w:ascii="Arial" w:hAnsi="Arial"/>
          <w:color w:val="222222"/>
          <w:sz w:val="26"/>
          <w:szCs w:val="26"/>
        </w:rPr>
        <w:lastRenderedPageBreak/>
        <w:t xml:space="preserve">take a stand and say, “here is MY idea for how to fix this.” Solving problems makes me an </w:t>
      </w:r>
      <w:commentRangeStart w:id="5"/>
      <w:r>
        <w:rPr>
          <w:rFonts w:ascii="Arial" w:hAnsi="Arial"/>
          <w:color w:val="222222"/>
          <w:sz w:val="26"/>
          <w:szCs w:val="26"/>
        </w:rPr>
        <w:t>artist</w:t>
      </w:r>
      <w:commentRangeEnd w:id="5"/>
      <w:r w:rsidR="00A33F20">
        <w:rPr>
          <w:rStyle w:val="CommentReference"/>
        </w:rPr>
        <w:commentReference w:id="5"/>
      </w:r>
      <w:r>
        <w:rPr>
          <w:rFonts w:ascii="Arial" w:hAnsi="Arial"/>
          <w:color w:val="222222"/>
          <w:sz w:val="26"/>
          <w:szCs w:val="26"/>
        </w:rPr>
        <w:t xml:space="preserve">. </w:t>
      </w:r>
    </w:p>
    <w:p w14:paraId="65C5FEF0"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know any career I settle into will have to have the room for me to be creative, work-collaboratively, and solve problems. I may never have a career as a traditional artist, but will always approach whatever I do as an artist. </w:t>
      </w:r>
    </w:p>
    <w:p w14:paraId="77D223E9"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This understanding has helped to open my eyes to programming. I can see how the profession will allow for me to be creative, work-collaboratively, and solve problems.</w:t>
      </w:r>
    </w:p>
    <w:p w14:paraId="53B8A2F8"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After speaking with my close friend who is a programmer, Josh Rowley, he cautioned me, “there is so much to learn, and it can be frustrating, but if you understand that, you should check out the Flatiron School’s pre-work.” And so I dove right in, and hardly came up for a breath. </w:t>
      </w:r>
    </w:p>
    <w:p w14:paraId="6D50F1B6"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First, I took a course on how to build an HTML/CSS site from scratch. This gave me the impetus to design my own website, “</w:t>
      </w:r>
      <w:proofErr w:type="spellStart"/>
      <w:r>
        <w:rPr>
          <w:rFonts w:ascii="Arial" w:hAnsi="Arial"/>
          <w:color w:val="222222"/>
          <w:sz w:val="26"/>
          <w:szCs w:val="26"/>
        </w:rPr>
        <w:t>dodgerredhead.nyc</w:t>
      </w:r>
      <w:proofErr w:type="spellEnd"/>
      <w:r>
        <w:rPr>
          <w:rFonts w:ascii="Arial" w:hAnsi="Arial"/>
          <w:color w:val="222222"/>
          <w:sz w:val="26"/>
          <w:szCs w:val="26"/>
        </w:rPr>
        <w:t>”, that would function as a place I could share with others about myself.</w:t>
      </w:r>
    </w:p>
    <w:p w14:paraId="5555C95A"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As I built the website, it became apparent to me how programming really is a creative expression. It requires you to use your whole mind like a puzzle does, visualize large complex problems and break them down into smaller tasks.</w:t>
      </w:r>
    </w:p>
    <w:p w14:paraId="571A73CF"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I quickly realized a second thing about programming: I didn’t know anything about programming</w:t>
      </w:r>
      <w:proofErr w:type="gramStart"/>
      <w:r>
        <w:rPr>
          <w:rFonts w:ascii="Arial" w:hAnsi="Arial"/>
          <w:color w:val="222222"/>
          <w:sz w:val="26"/>
          <w:szCs w:val="26"/>
        </w:rPr>
        <w:t>!,</w:t>
      </w:r>
      <w:proofErr w:type="gramEnd"/>
      <w:r>
        <w:rPr>
          <w:rFonts w:ascii="Arial" w:hAnsi="Arial"/>
          <w:color w:val="222222"/>
          <w:sz w:val="26"/>
          <w:szCs w:val="26"/>
        </w:rPr>
        <w:t xml:space="preserve"> but I want to learn more. So I moved onto the </w:t>
      </w:r>
      <w:proofErr w:type="spellStart"/>
      <w:r>
        <w:rPr>
          <w:rFonts w:ascii="Arial" w:hAnsi="Arial"/>
          <w:color w:val="222222"/>
          <w:sz w:val="26"/>
          <w:szCs w:val="26"/>
        </w:rPr>
        <w:t>Git</w:t>
      </w:r>
      <w:proofErr w:type="spellEnd"/>
      <w:r>
        <w:rPr>
          <w:rFonts w:ascii="Arial" w:hAnsi="Arial"/>
          <w:color w:val="222222"/>
          <w:sz w:val="26"/>
          <w:szCs w:val="26"/>
        </w:rPr>
        <w:t xml:space="preserve">, </w:t>
      </w:r>
      <w:proofErr w:type="spellStart"/>
      <w:r>
        <w:rPr>
          <w:rFonts w:ascii="Arial" w:hAnsi="Arial"/>
          <w:color w:val="222222"/>
          <w:sz w:val="26"/>
          <w:szCs w:val="26"/>
        </w:rPr>
        <w:t>GitHub</w:t>
      </w:r>
      <w:proofErr w:type="spellEnd"/>
      <w:r>
        <w:rPr>
          <w:rFonts w:ascii="Arial" w:hAnsi="Arial"/>
          <w:color w:val="222222"/>
          <w:sz w:val="26"/>
          <w:szCs w:val="26"/>
        </w:rPr>
        <w:t xml:space="preserve">, Ruby, and Rails sections in the Flatiron </w:t>
      </w:r>
      <w:proofErr w:type="spellStart"/>
      <w:r>
        <w:rPr>
          <w:rFonts w:ascii="Arial" w:hAnsi="Arial"/>
          <w:color w:val="222222"/>
          <w:sz w:val="26"/>
          <w:szCs w:val="26"/>
        </w:rPr>
        <w:t>Prework</w:t>
      </w:r>
      <w:proofErr w:type="spellEnd"/>
      <w:r>
        <w:rPr>
          <w:rFonts w:ascii="Arial" w:hAnsi="Arial"/>
          <w:color w:val="222222"/>
          <w:sz w:val="26"/>
          <w:szCs w:val="26"/>
        </w:rPr>
        <w:t xml:space="preserve">. The </w:t>
      </w:r>
      <w:commentRangeStart w:id="6"/>
      <w:r>
        <w:rPr>
          <w:rFonts w:ascii="Arial" w:hAnsi="Arial"/>
          <w:color w:val="222222"/>
          <w:sz w:val="26"/>
          <w:szCs w:val="26"/>
        </w:rPr>
        <w:t>ideas</w:t>
      </w:r>
      <w:commentRangeEnd w:id="6"/>
      <w:r w:rsidR="00A33F20">
        <w:rPr>
          <w:rStyle w:val="CommentReference"/>
        </w:rPr>
        <w:commentReference w:id="6"/>
      </w:r>
      <w:r>
        <w:rPr>
          <w:rFonts w:ascii="Arial" w:hAnsi="Arial"/>
          <w:color w:val="222222"/>
          <w:sz w:val="26"/>
          <w:szCs w:val="26"/>
        </w:rPr>
        <w:t xml:space="preserve"> started popping up for how to improve ‘</w:t>
      </w:r>
      <w:proofErr w:type="spellStart"/>
      <w:r>
        <w:rPr>
          <w:rFonts w:ascii="Arial" w:hAnsi="Arial"/>
          <w:color w:val="222222"/>
          <w:sz w:val="26"/>
          <w:szCs w:val="26"/>
        </w:rPr>
        <w:t>dodgerredhead.nyc</w:t>
      </w:r>
      <w:proofErr w:type="spellEnd"/>
      <w:r>
        <w:rPr>
          <w:rFonts w:ascii="Arial" w:hAnsi="Arial"/>
          <w:color w:val="222222"/>
          <w:sz w:val="26"/>
          <w:szCs w:val="26"/>
        </w:rPr>
        <w:t>’. I began to make it a web application. I started to learn how to add photos, videos, and a ‘user log-in’ feature. Each idea led to new things to learn and new problems to solve. It led to me being hooked and wanting more.</w:t>
      </w:r>
    </w:p>
    <w:p w14:paraId="2CD9BE8B"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Thinking about the baby steps I have taken in learning to become a programmer, I can start to see my learning curve. Initially, I had unconscious incompetence. I didn’t really know much at all about programming, or how much I had to learn. And when I did start to learn, it didn’t come easy. But by sticking to it, even through frustration and failure, I showed myself the strength of my stimulus to </w:t>
      </w:r>
      <w:commentRangeStart w:id="7"/>
      <w:r>
        <w:rPr>
          <w:rFonts w:ascii="Arial" w:hAnsi="Arial"/>
          <w:color w:val="222222"/>
          <w:sz w:val="26"/>
          <w:szCs w:val="26"/>
        </w:rPr>
        <w:t>learn</w:t>
      </w:r>
      <w:commentRangeEnd w:id="7"/>
      <w:r w:rsidR="00A33F20">
        <w:rPr>
          <w:rStyle w:val="CommentReference"/>
        </w:rPr>
        <w:commentReference w:id="7"/>
      </w:r>
      <w:r>
        <w:rPr>
          <w:rFonts w:ascii="Arial" w:hAnsi="Arial"/>
          <w:color w:val="222222"/>
          <w:sz w:val="26"/>
          <w:szCs w:val="26"/>
        </w:rPr>
        <w:t xml:space="preserve">. </w:t>
      </w:r>
    </w:p>
    <w:p w14:paraId="386F9504"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became knowledgeable enough to realize some of the mistakes I was making and what else I needed to learn. I realized I liked coding enough to stick with it.  I was </w:t>
      </w:r>
      <w:commentRangeStart w:id="8"/>
      <w:r>
        <w:rPr>
          <w:rFonts w:ascii="Arial" w:hAnsi="Arial"/>
          <w:color w:val="222222"/>
          <w:sz w:val="26"/>
          <w:szCs w:val="26"/>
        </w:rPr>
        <w:t>consciously</w:t>
      </w:r>
      <w:commentRangeEnd w:id="8"/>
      <w:r w:rsidR="00AE6004">
        <w:rPr>
          <w:rStyle w:val="CommentReference"/>
        </w:rPr>
        <w:commentReference w:id="8"/>
      </w:r>
      <w:r>
        <w:rPr>
          <w:rFonts w:ascii="Arial" w:hAnsi="Arial"/>
          <w:color w:val="222222"/>
          <w:sz w:val="26"/>
          <w:szCs w:val="26"/>
        </w:rPr>
        <w:t xml:space="preserve"> incompetent. </w:t>
      </w:r>
    </w:p>
    <w:p w14:paraId="2BB48EF9"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want to become consciously competent and eventually have the skill become second nature. This is where the Flatiron School comes in. </w:t>
      </w:r>
    </w:p>
    <w:p w14:paraId="48DDBC1A"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have challenged myself to learn about programming on my own and I still want to learn so much more. I want to become a million times better. I want to go to Flatiron School to be in a program that will make me useful, challenge me, surround me with a great team, and bring the best out of </w:t>
      </w:r>
      <w:commentRangeStart w:id="9"/>
      <w:r>
        <w:rPr>
          <w:rFonts w:ascii="Arial" w:hAnsi="Arial"/>
          <w:color w:val="222222"/>
          <w:sz w:val="26"/>
          <w:szCs w:val="26"/>
        </w:rPr>
        <w:t>me</w:t>
      </w:r>
      <w:commentRangeEnd w:id="9"/>
      <w:r w:rsidR="00AE6004">
        <w:rPr>
          <w:rStyle w:val="CommentReference"/>
        </w:rPr>
        <w:commentReference w:id="9"/>
      </w:r>
      <w:r>
        <w:rPr>
          <w:rFonts w:ascii="Arial" w:hAnsi="Arial"/>
          <w:color w:val="222222"/>
          <w:sz w:val="26"/>
          <w:szCs w:val="26"/>
        </w:rPr>
        <w:t xml:space="preserve">. </w:t>
      </w:r>
    </w:p>
    <w:p w14:paraId="7D85FC85" w14:textId="77777777" w:rsidR="008600F4" w:rsidRDefault="008600F4" w:rsidP="008600F4">
      <w:pPr>
        <w:rPr>
          <w:rFonts w:ascii="Arial" w:hAnsi="Arial"/>
          <w:color w:val="222222"/>
          <w:sz w:val="26"/>
          <w:szCs w:val="26"/>
        </w:rPr>
      </w:pPr>
    </w:p>
    <w:p w14:paraId="18357AAC" w14:textId="77777777" w:rsidR="008600F4" w:rsidRDefault="008600F4" w:rsidP="008600F4">
      <w:pPr>
        <w:rPr>
          <w:rFonts w:ascii="Arial" w:hAnsi="Arial"/>
          <w:color w:val="222222"/>
          <w:sz w:val="26"/>
          <w:szCs w:val="26"/>
        </w:rPr>
      </w:pPr>
    </w:p>
    <w:p w14:paraId="56AFD1CE" w14:textId="77777777" w:rsidR="008600F4" w:rsidRDefault="008600F4" w:rsidP="008600F4">
      <w:pPr>
        <w:rPr>
          <w:rFonts w:ascii="Arial" w:hAnsi="Arial"/>
          <w:color w:val="222222"/>
          <w:sz w:val="26"/>
          <w:szCs w:val="26"/>
        </w:rPr>
      </w:pPr>
    </w:p>
    <w:p w14:paraId="3210A3F4" w14:textId="77777777" w:rsidR="008600F4" w:rsidRDefault="008600F4" w:rsidP="008600F4">
      <w:pPr>
        <w:rPr>
          <w:rFonts w:ascii="Arial" w:hAnsi="Arial"/>
          <w:color w:val="222222"/>
          <w:sz w:val="26"/>
          <w:szCs w:val="26"/>
        </w:rPr>
      </w:pPr>
    </w:p>
    <w:p w14:paraId="436E927E" w14:textId="77777777" w:rsidR="008600F4" w:rsidRDefault="008600F4" w:rsidP="008600F4">
      <w:pPr>
        <w:rPr>
          <w:rFonts w:ascii="Arial" w:hAnsi="Arial"/>
          <w:color w:val="222222"/>
          <w:sz w:val="26"/>
          <w:szCs w:val="26"/>
        </w:rPr>
      </w:pPr>
    </w:p>
    <w:p w14:paraId="03F6D739" w14:textId="77777777" w:rsidR="008600F4" w:rsidRDefault="008600F4" w:rsidP="008600F4">
      <w:pPr>
        <w:rPr>
          <w:rFonts w:ascii="Arial" w:hAnsi="Arial"/>
          <w:color w:val="222222"/>
          <w:sz w:val="26"/>
          <w:szCs w:val="26"/>
        </w:rPr>
      </w:pPr>
    </w:p>
    <w:p w14:paraId="2FAB6B51" w14:textId="77777777" w:rsidR="008600F4" w:rsidRDefault="008600F4" w:rsidP="008600F4">
      <w:pPr>
        <w:rPr>
          <w:rFonts w:ascii="Arial" w:hAnsi="Arial"/>
          <w:color w:val="222222"/>
          <w:sz w:val="26"/>
          <w:szCs w:val="26"/>
        </w:rPr>
      </w:pPr>
    </w:p>
    <w:p w14:paraId="5E40D273" w14:textId="77777777" w:rsidR="008600F4" w:rsidRDefault="008600F4" w:rsidP="008600F4">
      <w:pPr>
        <w:rPr>
          <w:rFonts w:ascii="Arial" w:hAnsi="Arial"/>
          <w:color w:val="222222"/>
          <w:sz w:val="26"/>
          <w:szCs w:val="26"/>
        </w:rPr>
      </w:pPr>
    </w:p>
    <w:p w14:paraId="77D65F50" w14:textId="77777777" w:rsidR="008600F4" w:rsidRDefault="008600F4" w:rsidP="008600F4">
      <w:pPr>
        <w:rPr>
          <w:rFonts w:ascii="Arial" w:hAnsi="Arial"/>
          <w:color w:val="222222"/>
          <w:sz w:val="26"/>
          <w:szCs w:val="26"/>
        </w:rPr>
      </w:pPr>
    </w:p>
    <w:p w14:paraId="76138296" w14:textId="77777777" w:rsidR="008600F4" w:rsidRDefault="008600F4" w:rsidP="008600F4">
      <w:pPr>
        <w:rPr>
          <w:rFonts w:ascii="Arial" w:hAnsi="Arial"/>
          <w:color w:val="222222"/>
          <w:sz w:val="26"/>
          <w:szCs w:val="26"/>
        </w:rPr>
      </w:pPr>
    </w:p>
    <w:p w14:paraId="65859E84" w14:textId="77777777" w:rsidR="008600F4" w:rsidRDefault="008600F4" w:rsidP="008600F4">
      <w:pPr>
        <w:rPr>
          <w:rFonts w:ascii="Arial" w:hAnsi="Arial"/>
          <w:color w:val="222222"/>
          <w:sz w:val="26"/>
          <w:szCs w:val="26"/>
        </w:rPr>
      </w:pPr>
    </w:p>
    <w:p w14:paraId="521F08B1" w14:textId="77777777" w:rsidR="008600F4" w:rsidRDefault="008600F4" w:rsidP="008600F4">
      <w:pPr>
        <w:rPr>
          <w:rFonts w:ascii="Arial" w:hAnsi="Arial"/>
          <w:color w:val="222222"/>
          <w:sz w:val="26"/>
          <w:szCs w:val="26"/>
        </w:rPr>
      </w:pPr>
    </w:p>
    <w:p w14:paraId="0B9D46DF" w14:textId="77777777" w:rsidR="008600F4" w:rsidRDefault="008600F4" w:rsidP="008600F4">
      <w:pPr>
        <w:rPr>
          <w:rFonts w:ascii="Arial" w:hAnsi="Arial"/>
          <w:color w:val="222222"/>
          <w:sz w:val="26"/>
          <w:szCs w:val="26"/>
        </w:rPr>
      </w:pPr>
    </w:p>
    <w:p w14:paraId="2BB480F3" w14:textId="77777777" w:rsidR="008600F4" w:rsidRDefault="008600F4" w:rsidP="008600F4">
      <w:pPr>
        <w:rPr>
          <w:rFonts w:ascii="Arial" w:hAnsi="Arial"/>
          <w:color w:val="222222"/>
          <w:sz w:val="26"/>
          <w:szCs w:val="26"/>
        </w:rPr>
      </w:pPr>
    </w:p>
    <w:p w14:paraId="46C3BD00" w14:textId="77777777" w:rsidR="008600F4" w:rsidRDefault="008600F4" w:rsidP="008600F4">
      <w:pPr>
        <w:rPr>
          <w:rFonts w:ascii="Arial" w:hAnsi="Arial"/>
          <w:color w:val="222222"/>
          <w:sz w:val="26"/>
          <w:szCs w:val="26"/>
        </w:rPr>
      </w:pPr>
    </w:p>
    <w:p w14:paraId="5E3670DB" w14:textId="77777777" w:rsidR="008600F4" w:rsidRDefault="008600F4" w:rsidP="008600F4">
      <w:pPr>
        <w:rPr>
          <w:rFonts w:ascii="Arial" w:hAnsi="Arial"/>
          <w:color w:val="222222"/>
          <w:sz w:val="26"/>
          <w:szCs w:val="26"/>
        </w:rPr>
      </w:pPr>
    </w:p>
    <w:p w14:paraId="699462D0" w14:textId="77777777" w:rsidR="008600F4" w:rsidRDefault="008600F4" w:rsidP="008600F4">
      <w:pPr>
        <w:rPr>
          <w:rFonts w:ascii="Arial" w:hAnsi="Arial"/>
          <w:color w:val="222222"/>
          <w:sz w:val="26"/>
          <w:szCs w:val="26"/>
        </w:rPr>
      </w:pPr>
    </w:p>
    <w:p w14:paraId="7C9FBCEB" w14:textId="77777777" w:rsidR="008600F4" w:rsidRDefault="008600F4" w:rsidP="008600F4">
      <w:pPr>
        <w:rPr>
          <w:rFonts w:ascii="Arial" w:hAnsi="Arial"/>
          <w:color w:val="222222"/>
          <w:sz w:val="26"/>
          <w:szCs w:val="26"/>
        </w:rPr>
      </w:pPr>
    </w:p>
    <w:p w14:paraId="171F9123" w14:textId="77777777" w:rsidR="008600F4" w:rsidRDefault="008600F4" w:rsidP="008600F4">
      <w:pPr>
        <w:rPr>
          <w:rFonts w:ascii="Arial" w:hAnsi="Arial"/>
          <w:color w:val="222222"/>
          <w:sz w:val="26"/>
          <w:szCs w:val="26"/>
        </w:rPr>
      </w:pPr>
    </w:p>
    <w:p w14:paraId="310FB8AB" w14:textId="77777777" w:rsidR="008600F4" w:rsidRDefault="008600F4" w:rsidP="008600F4">
      <w:pPr>
        <w:rPr>
          <w:rFonts w:ascii="Arial" w:hAnsi="Arial"/>
          <w:color w:val="222222"/>
          <w:sz w:val="26"/>
          <w:szCs w:val="26"/>
        </w:rPr>
      </w:pPr>
    </w:p>
    <w:p w14:paraId="432C4081" w14:textId="77777777" w:rsidR="008600F4" w:rsidRDefault="008600F4" w:rsidP="008600F4">
      <w:pPr>
        <w:rPr>
          <w:rFonts w:ascii="Arial" w:hAnsi="Arial"/>
          <w:color w:val="222222"/>
          <w:sz w:val="26"/>
          <w:szCs w:val="26"/>
        </w:rPr>
      </w:pPr>
    </w:p>
    <w:p w14:paraId="13B35A2D" w14:textId="77777777" w:rsidR="008600F4" w:rsidRPr="00BC0F42" w:rsidRDefault="008600F4" w:rsidP="008600F4">
      <w:pPr>
        <w:rPr>
          <w:rFonts w:ascii="Helvetica" w:hAnsi="Helvetica"/>
          <w:b/>
          <w:color w:val="808080" w:themeColor="background1" w:themeShade="80"/>
          <w:sz w:val="32"/>
          <w:szCs w:val="20"/>
        </w:rPr>
      </w:pPr>
      <w:r w:rsidRPr="00BC0F42">
        <w:rPr>
          <w:rFonts w:ascii="Helvetica" w:hAnsi="Helvetica"/>
          <w:b/>
          <w:bCs/>
          <w:color w:val="808080" w:themeColor="background1" w:themeShade="80"/>
          <w:sz w:val="32"/>
          <w:szCs w:val="32"/>
          <w:shd w:val="clear" w:color="auto" w:fill="FFFFFF"/>
        </w:rPr>
        <w:t>Tell us about your professional/educational career to date. What are you up to now and how did you end up there?</w:t>
      </w:r>
      <w:r w:rsidRPr="00BC0F42">
        <w:rPr>
          <w:rFonts w:ascii="Helvetica" w:hAnsi="Helvetica"/>
          <w:b/>
          <w:bCs/>
          <w:color w:val="808080" w:themeColor="background1" w:themeShade="80"/>
          <w:sz w:val="32"/>
        </w:rPr>
        <w:t> *</w:t>
      </w:r>
    </w:p>
    <w:p w14:paraId="6297247F" w14:textId="77777777" w:rsidR="008600F4" w:rsidRDefault="008600F4" w:rsidP="008600F4">
      <w:pPr>
        <w:shd w:val="clear" w:color="auto" w:fill="FFFFFF"/>
        <w:rPr>
          <w:rFonts w:ascii="Arial" w:hAnsi="Arial"/>
          <w:color w:val="222222"/>
          <w:sz w:val="26"/>
          <w:szCs w:val="26"/>
        </w:rPr>
      </w:pPr>
      <w:r w:rsidRPr="00BC0F42">
        <w:rPr>
          <w:rFonts w:ascii="Arial" w:hAnsi="Arial"/>
          <w:color w:val="222222"/>
          <w:sz w:val="26"/>
          <w:szCs w:val="26"/>
        </w:rPr>
        <w:t xml:space="preserve">I </w:t>
      </w:r>
      <w:r>
        <w:rPr>
          <w:rFonts w:ascii="Arial" w:hAnsi="Arial"/>
          <w:color w:val="222222"/>
          <w:sz w:val="26"/>
          <w:szCs w:val="26"/>
        </w:rPr>
        <w:t xml:space="preserve">grew up in Pasadena, CA and moved to New York City in 2006 to attend NYU’s </w:t>
      </w:r>
      <w:proofErr w:type="spellStart"/>
      <w:r>
        <w:rPr>
          <w:rFonts w:ascii="Arial" w:hAnsi="Arial"/>
          <w:color w:val="222222"/>
          <w:sz w:val="26"/>
          <w:szCs w:val="26"/>
        </w:rPr>
        <w:t>Tisch</w:t>
      </w:r>
      <w:proofErr w:type="spellEnd"/>
      <w:r>
        <w:rPr>
          <w:rFonts w:ascii="Arial" w:hAnsi="Arial"/>
          <w:color w:val="222222"/>
          <w:sz w:val="26"/>
          <w:szCs w:val="26"/>
        </w:rPr>
        <w:t xml:space="preserve"> School of the Arts. I graduated in 2010 with a BFA in Acting and a minor in African</w:t>
      </w:r>
      <w:r w:rsidRPr="00BC0F42">
        <w:rPr>
          <w:rFonts w:ascii="Arial" w:hAnsi="Arial"/>
          <w:color w:val="222222"/>
          <w:sz w:val="26"/>
          <w:szCs w:val="26"/>
        </w:rPr>
        <w:t xml:space="preserve"> studies. </w:t>
      </w:r>
    </w:p>
    <w:p w14:paraId="5B600629"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I studied in the </w:t>
      </w:r>
      <w:proofErr w:type="spellStart"/>
      <w:r>
        <w:rPr>
          <w:rFonts w:ascii="Arial" w:hAnsi="Arial"/>
          <w:color w:val="222222"/>
          <w:sz w:val="26"/>
          <w:szCs w:val="26"/>
        </w:rPr>
        <w:t>Meisner</w:t>
      </w:r>
      <w:proofErr w:type="spellEnd"/>
      <w:r>
        <w:rPr>
          <w:rFonts w:ascii="Arial" w:hAnsi="Arial"/>
          <w:color w:val="222222"/>
          <w:sz w:val="26"/>
          <w:szCs w:val="26"/>
        </w:rPr>
        <w:t xml:space="preserve"> Extension, part of NYU </w:t>
      </w:r>
      <w:proofErr w:type="spellStart"/>
      <w:r>
        <w:rPr>
          <w:rFonts w:ascii="Arial" w:hAnsi="Arial"/>
          <w:color w:val="222222"/>
          <w:sz w:val="26"/>
          <w:szCs w:val="26"/>
        </w:rPr>
        <w:t>Tisch’s</w:t>
      </w:r>
      <w:proofErr w:type="spellEnd"/>
      <w:r>
        <w:rPr>
          <w:rFonts w:ascii="Arial" w:hAnsi="Arial"/>
          <w:color w:val="222222"/>
          <w:sz w:val="26"/>
          <w:szCs w:val="26"/>
        </w:rPr>
        <w:t xml:space="preserve"> rigorous studio program. The </w:t>
      </w:r>
      <w:proofErr w:type="spellStart"/>
      <w:r>
        <w:rPr>
          <w:rFonts w:ascii="Arial" w:hAnsi="Arial"/>
          <w:color w:val="222222"/>
          <w:sz w:val="26"/>
          <w:szCs w:val="26"/>
        </w:rPr>
        <w:t>Meisner</w:t>
      </w:r>
      <w:proofErr w:type="spellEnd"/>
      <w:r>
        <w:rPr>
          <w:rFonts w:ascii="Arial" w:hAnsi="Arial"/>
          <w:color w:val="222222"/>
          <w:sz w:val="26"/>
          <w:szCs w:val="26"/>
        </w:rPr>
        <w:t xml:space="preserve"> Extension is based on the tenants of Sandy </w:t>
      </w:r>
      <w:proofErr w:type="spellStart"/>
      <w:r>
        <w:rPr>
          <w:rFonts w:ascii="Arial" w:hAnsi="Arial"/>
          <w:color w:val="222222"/>
          <w:sz w:val="26"/>
          <w:szCs w:val="26"/>
        </w:rPr>
        <w:t>Meisner</w:t>
      </w:r>
      <w:proofErr w:type="spellEnd"/>
      <w:r>
        <w:rPr>
          <w:rFonts w:ascii="Arial" w:hAnsi="Arial"/>
          <w:color w:val="222222"/>
          <w:sz w:val="26"/>
          <w:szCs w:val="26"/>
        </w:rPr>
        <w:t>, the New York based acting theorist. The ideology centers around one principle: to build your character through detail. Break down every aspect of a character and find out as much as you can about them.</w:t>
      </w:r>
    </w:p>
    <w:p w14:paraId="0DD92D90" w14:textId="77777777" w:rsidR="008600F4" w:rsidRDefault="008600F4" w:rsidP="008600F4">
      <w:pPr>
        <w:shd w:val="clear" w:color="auto" w:fill="FFFFFF"/>
        <w:rPr>
          <w:rFonts w:ascii="Arial" w:hAnsi="Arial"/>
          <w:color w:val="222222"/>
          <w:sz w:val="26"/>
          <w:szCs w:val="26"/>
        </w:rPr>
      </w:pPr>
      <w:r>
        <w:rPr>
          <w:rFonts w:ascii="Arial" w:hAnsi="Arial"/>
          <w:color w:val="222222"/>
          <w:sz w:val="26"/>
          <w:szCs w:val="26"/>
        </w:rPr>
        <w:t xml:space="preserve">Surprisingly, an actor and a programmer share many of the same traits. </w:t>
      </w:r>
      <w:commentRangeStart w:id="10"/>
      <w:r>
        <w:rPr>
          <w:rFonts w:ascii="Arial" w:hAnsi="Arial"/>
          <w:color w:val="222222"/>
          <w:sz w:val="26"/>
          <w:szCs w:val="26"/>
        </w:rPr>
        <w:t>The</w:t>
      </w:r>
      <w:commentRangeEnd w:id="10"/>
      <w:r w:rsidR="005A478A">
        <w:rPr>
          <w:rStyle w:val="CommentReference"/>
        </w:rPr>
        <w:commentReference w:id="10"/>
      </w:r>
      <w:r>
        <w:rPr>
          <w:rFonts w:ascii="Arial" w:hAnsi="Arial"/>
          <w:color w:val="222222"/>
          <w:sz w:val="26"/>
          <w:szCs w:val="26"/>
        </w:rPr>
        <w:t xml:space="preserve"> same way an actor has to break down each individual moment to build a character and a scene, the programmer has to configure each aspect of their applications design for it to work seamlessly. Actors are only as good as their ability to work as an ensemble, in the same way that a programmer must function as part of a team. Ultimately, both skills are very similar in that they require someone to creatively break a complex puzzle into smaller components and solve each problem in order to turn a dream into reality.  </w:t>
      </w:r>
    </w:p>
    <w:p w14:paraId="5FB5988B" w14:textId="77777777" w:rsidR="008600F4" w:rsidRPr="00A50FF7" w:rsidRDefault="008600F4" w:rsidP="008600F4">
      <w:pPr>
        <w:shd w:val="clear" w:color="auto" w:fill="FFFFFF"/>
        <w:rPr>
          <w:rFonts w:ascii="Arial" w:hAnsi="Arial"/>
          <w:sz w:val="26"/>
          <w:szCs w:val="26"/>
        </w:rPr>
      </w:pPr>
      <w:r>
        <w:rPr>
          <w:rFonts w:ascii="Arial" w:hAnsi="Arial"/>
          <w:color w:val="222222"/>
          <w:sz w:val="26"/>
          <w:szCs w:val="26"/>
        </w:rPr>
        <w:t xml:space="preserve">In 2009, I studied Sub-Saharan-African-art history abroad as a part of the NYU in Ghana program. The courses were one of a kind, and I even interned at a school, the </w:t>
      </w:r>
      <w:proofErr w:type="spellStart"/>
      <w:r>
        <w:rPr>
          <w:rFonts w:ascii="Arial" w:hAnsi="Arial"/>
          <w:color w:val="222222"/>
          <w:sz w:val="26"/>
          <w:szCs w:val="26"/>
        </w:rPr>
        <w:t>Kokrobitey</w:t>
      </w:r>
      <w:proofErr w:type="spellEnd"/>
      <w:r>
        <w:rPr>
          <w:rFonts w:ascii="Arial" w:hAnsi="Arial"/>
          <w:color w:val="222222"/>
          <w:sz w:val="26"/>
          <w:szCs w:val="26"/>
        </w:rPr>
        <w:t xml:space="preserve"> Institute. There I worked to recruit local artists as guest instructors and increased local awareness of the programs they had to offer. I had the opportunity to learn from Ghanaian artists, and also share my talents with them. Working in the developing world helped to show me first hand </w:t>
      </w:r>
      <w:commentRangeStart w:id="11"/>
      <w:r>
        <w:rPr>
          <w:rFonts w:ascii="Arial" w:hAnsi="Arial"/>
          <w:color w:val="222222"/>
          <w:sz w:val="26"/>
          <w:szCs w:val="26"/>
        </w:rPr>
        <w:t xml:space="preserve">that not everyone is as privileged as me, but </w:t>
      </w:r>
      <w:r w:rsidRPr="00A50FF7">
        <w:rPr>
          <w:rFonts w:ascii="Arial" w:hAnsi="Arial"/>
          <w:sz w:val="26"/>
          <w:szCs w:val="26"/>
        </w:rPr>
        <w:t xml:space="preserve">everyone is </w:t>
      </w:r>
      <w:r>
        <w:rPr>
          <w:rFonts w:ascii="Arial" w:hAnsi="Arial"/>
          <w:sz w:val="26"/>
          <w:szCs w:val="26"/>
        </w:rPr>
        <w:t>an</w:t>
      </w:r>
      <w:r w:rsidRPr="00A50FF7">
        <w:rPr>
          <w:rFonts w:ascii="Arial" w:hAnsi="Arial"/>
          <w:sz w:val="26"/>
          <w:szCs w:val="26"/>
        </w:rPr>
        <w:t xml:space="preserve"> important, unique gift to the world. </w:t>
      </w:r>
      <w:commentRangeEnd w:id="11"/>
      <w:r w:rsidR="005A478A">
        <w:rPr>
          <w:rStyle w:val="CommentReference"/>
        </w:rPr>
        <w:commentReference w:id="11"/>
      </w:r>
      <w:r w:rsidRPr="00A50FF7">
        <w:rPr>
          <w:rFonts w:ascii="Arial" w:hAnsi="Arial"/>
          <w:sz w:val="26"/>
          <w:szCs w:val="26"/>
        </w:rPr>
        <w:t>My time abroad was so humbling that I knew</w:t>
      </w:r>
      <w:r>
        <w:rPr>
          <w:rFonts w:ascii="Arial" w:hAnsi="Arial"/>
          <w:sz w:val="26"/>
          <w:szCs w:val="26"/>
        </w:rPr>
        <w:t xml:space="preserve"> I wanted</w:t>
      </w:r>
      <w:r w:rsidRPr="00A50FF7">
        <w:rPr>
          <w:rFonts w:ascii="Arial" w:hAnsi="Arial"/>
          <w:sz w:val="26"/>
          <w:szCs w:val="26"/>
        </w:rPr>
        <w:t xml:space="preserve"> to return to Africa </w:t>
      </w:r>
      <w:r>
        <w:rPr>
          <w:rFonts w:ascii="Arial" w:hAnsi="Arial"/>
          <w:sz w:val="26"/>
          <w:szCs w:val="26"/>
        </w:rPr>
        <w:t>to share</w:t>
      </w:r>
      <w:r w:rsidRPr="00A50FF7">
        <w:rPr>
          <w:rFonts w:ascii="Arial" w:hAnsi="Arial"/>
          <w:sz w:val="26"/>
          <w:szCs w:val="26"/>
        </w:rPr>
        <w:t xml:space="preserve"> what I had</w:t>
      </w:r>
      <w:r>
        <w:rPr>
          <w:rFonts w:ascii="Arial" w:hAnsi="Arial"/>
          <w:sz w:val="26"/>
          <w:szCs w:val="26"/>
        </w:rPr>
        <w:t xml:space="preserve"> with</w:t>
      </w:r>
      <w:r w:rsidRPr="00A50FF7">
        <w:rPr>
          <w:rFonts w:ascii="Arial" w:hAnsi="Arial"/>
          <w:sz w:val="26"/>
          <w:szCs w:val="26"/>
        </w:rPr>
        <w:t xml:space="preserve"> people who need</w:t>
      </w:r>
      <w:r>
        <w:rPr>
          <w:rFonts w:ascii="Arial" w:hAnsi="Arial"/>
          <w:sz w:val="26"/>
          <w:szCs w:val="26"/>
        </w:rPr>
        <w:t>ed</w:t>
      </w:r>
      <w:r w:rsidRPr="00A50FF7">
        <w:rPr>
          <w:rFonts w:ascii="Arial" w:hAnsi="Arial"/>
          <w:sz w:val="26"/>
          <w:szCs w:val="26"/>
        </w:rPr>
        <w:t xml:space="preserve"> it most. </w:t>
      </w:r>
    </w:p>
    <w:p w14:paraId="54AA0548" w14:textId="77777777" w:rsidR="008600F4" w:rsidRPr="00A50FF7" w:rsidRDefault="008600F4" w:rsidP="008600F4">
      <w:pPr>
        <w:shd w:val="clear" w:color="auto" w:fill="FFFFFF"/>
        <w:rPr>
          <w:rFonts w:ascii="Arial" w:hAnsi="Arial"/>
          <w:sz w:val="26"/>
          <w:szCs w:val="26"/>
          <w:shd w:val="clear" w:color="auto" w:fill="FFFFFF"/>
        </w:rPr>
      </w:pPr>
      <w:r w:rsidRPr="00A50FF7">
        <w:rPr>
          <w:rFonts w:ascii="Arial" w:hAnsi="Arial"/>
          <w:sz w:val="26"/>
          <w:szCs w:val="26"/>
          <w:shd w:val="clear" w:color="auto" w:fill="FFFFFF"/>
        </w:rPr>
        <w:t>After graduating from NYU</w:t>
      </w:r>
      <w:r>
        <w:rPr>
          <w:rFonts w:ascii="Arial" w:hAnsi="Arial"/>
          <w:sz w:val="26"/>
          <w:szCs w:val="26"/>
          <w:shd w:val="clear" w:color="auto" w:fill="FFFFFF"/>
        </w:rPr>
        <w:t xml:space="preserve"> in 2010</w:t>
      </w:r>
      <w:r w:rsidRPr="00A50FF7">
        <w:rPr>
          <w:rFonts w:ascii="Arial" w:hAnsi="Arial"/>
          <w:sz w:val="26"/>
          <w:szCs w:val="26"/>
          <w:shd w:val="clear" w:color="auto" w:fill="FFFFFF"/>
        </w:rPr>
        <w:t>, I started working as a nanny, or '</w:t>
      </w:r>
      <w:proofErr w:type="spellStart"/>
      <w:r w:rsidRPr="00A50FF7">
        <w:rPr>
          <w:rFonts w:ascii="Arial" w:hAnsi="Arial"/>
          <w:sz w:val="26"/>
          <w:szCs w:val="26"/>
          <w:shd w:val="clear" w:color="auto" w:fill="FFFFFF"/>
        </w:rPr>
        <w:t>manny</w:t>
      </w:r>
      <w:proofErr w:type="spellEnd"/>
      <w:r w:rsidRPr="00A50FF7">
        <w:rPr>
          <w:rFonts w:ascii="Arial" w:hAnsi="Arial"/>
          <w:sz w:val="26"/>
          <w:szCs w:val="26"/>
          <w:shd w:val="clear" w:color="auto" w:fill="FFFFFF"/>
        </w:rPr>
        <w:t>',</w:t>
      </w:r>
      <w:r>
        <w:rPr>
          <w:rFonts w:ascii="Arial" w:hAnsi="Arial"/>
          <w:sz w:val="26"/>
          <w:szCs w:val="26"/>
          <w:shd w:val="clear" w:color="auto" w:fill="FFFFFF"/>
        </w:rPr>
        <w:t xml:space="preserve"> with</w:t>
      </w:r>
      <w:r w:rsidRPr="00A50FF7">
        <w:rPr>
          <w:rFonts w:ascii="Arial" w:hAnsi="Arial"/>
          <w:sz w:val="26"/>
          <w:szCs w:val="26"/>
          <w:shd w:val="clear" w:color="auto" w:fill="FFFFFF"/>
        </w:rPr>
        <w:t xml:space="preserve"> a high profile family in Brooklyn Heights</w:t>
      </w:r>
      <w:r>
        <w:rPr>
          <w:rFonts w:ascii="Arial" w:hAnsi="Arial"/>
          <w:sz w:val="26"/>
          <w:szCs w:val="26"/>
          <w:shd w:val="clear" w:color="auto" w:fill="FFFFFF"/>
        </w:rPr>
        <w:t>. When I started,</w:t>
      </w:r>
      <w:r w:rsidRPr="00A50FF7">
        <w:rPr>
          <w:rFonts w:ascii="Arial" w:hAnsi="Arial"/>
          <w:sz w:val="26"/>
          <w:szCs w:val="26"/>
          <w:shd w:val="clear" w:color="auto" w:fill="FFFFFF"/>
        </w:rPr>
        <w:t xml:space="preserve"> the two kids were 9 years old and when I left in 2014 they were just turning 14. </w:t>
      </w:r>
      <w:r>
        <w:rPr>
          <w:rFonts w:ascii="Arial" w:hAnsi="Arial"/>
          <w:sz w:val="26"/>
          <w:szCs w:val="26"/>
          <w:shd w:val="clear" w:color="auto" w:fill="FFFFFF"/>
        </w:rPr>
        <w:t xml:space="preserve">It took a lot of dedication to stay with the family that long, and it is rewarding to know I had a hand in helping the children become respectable, young adults. </w:t>
      </w:r>
      <w:r w:rsidRPr="00A50FF7">
        <w:rPr>
          <w:rFonts w:ascii="Arial" w:hAnsi="Arial"/>
          <w:sz w:val="26"/>
          <w:szCs w:val="26"/>
          <w:shd w:val="clear" w:color="auto" w:fill="FFFFFF"/>
        </w:rPr>
        <w:t>The job was as cool as I made it. If I</w:t>
      </w:r>
      <w:r>
        <w:rPr>
          <w:rFonts w:ascii="Arial" w:hAnsi="Arial"/>
          <w:sz w:val="26"/>
          <w:szCs w:val="26"/>
          <w:shd w:val="clear" w:color="auto" w:fill="FFFFFF"/>
        </w:rPr>
        <w:t xml:space="preserve"> took the children</w:t>
      </w:r>
      <w:r w:rsidRPr="00A50FF7">
        <w:rPr>
          <w:rFonts w:ascii="Arial" w:hAnsi="Arial"/>
          <w:sz w:val="26"/>
          <w:szCs w:val="26"/>
          <w:shd w:val="clear" w:color="auto" w:fill="FFFFFF"/>
        </w:rPr>
        <w:t xml:space="preserve"> </w:t>
      </w:r>
      <w:r>
        <w:rPr>
          <w:rFonts w:ascii="Arial" w:hAnsi="Arial"/>
          <w:sz w:val="26"/>
          <w:szCs w:val="26"/>
          <w:shd w:val="clear" w:color="auto" w:fill="FFFFFF"/>
        </w:rPr>
        <w:t>home and we only</w:t>
      </w:r>
      <w:r w:rsidRPr="00A50FF7">
        <w:rPr>
          <w:rFonts w:ascii="Arial" w:hAnsi="Arial"/>
          <w:sz w:val="26"/>
          <w:szCs w:val="26"/>
          <w:shd w:val="clear" w:color="auto" w:fill="FFFFFF"/>
        </w:rPr>
        <w:t xml:space="preserve"> played video game</w:t>
      </w:r>
      <w:r>
        <w:rPr>
          <w:rFonts w:ascii="Arial" w:hAnsi="Arial"/>
          <w:sz w:val="26"/>
          <w:szCs w:val="26"/>
          <w:shd w:val="clear" w:color="auto" w:fill="FFFFFF"/>
        </w:rPr>
        <w:t>s, the time crept by slowly. Instead, I would take the initiative to</w:t>
      </w:r>
      <w:r w:rsidRPr="00A50FF7">
        <w:rPr>
          <w:rFonts w:ascii="Arial" w:hAnsi="Arial"/>
          <w:sz w:val="26"/>
          <w:szCs w:val="26"/>
          <w:shd w:val="clear" w:color="auto" w:fill="FFFFFF"/>
        </w:rPr>
        <w:t xml:space="preserve"> come up with awesome projects to work on with the kids. </w:t>
      </w:r>
      <w:r>
        <w:rPr>
          <w:rFonts w:ascii="Arial" w:hAnsi="Arial"/>
          <w:sz w:val="26"/>
          <w:szCs w:val="26"/>
          <w:shd w:val="clear" w:color="auto" w:fill="FFFFFF"/>
        </w:rPr>
        <w:t xml:space="preserve">For example, </w:t>
      </w:r>
      <w:r w:rsidRPr="00A50FF7">
        <w:rPr>
          <w:rFonts w:ascii="Arial" w:hAnsi="Arial"/>
          <w:sz w:val="26"/>
          <w:szCs w:val="26"/>
          <w:shd w:val="clear" w:color="auto" w:fill="FFFFFF"/>
        </w:rPr>
        <w:t xml:space="preserve">we </w:t>
      </w:r>
      <w:r>
        <w:rPr>
          <w:rFonts w:ascii="Arial" w:hAnsi="Arial"/>
          <w:sz w:val="26"/>
          <w:szCs w:val="26"/>
          <w:shd w:val="clear" w:color="auto" w:fill="FFFFFF"/>
        </w:rPr>
        <w:t>renovated</w:t>
      </w:r>
      <w:r w:rsidRPr="00A50FF7">
        <w:rPr>
          <w:rFonts w:ascii="Arial" w:hAnsi="Arial"/>
          <w:sz w:val="26"/>
          <w:szCs w:val="26"/>
          <w:shd w:val="clear" w:color="auto" w:fill="FFFFFF"/>
        </w:rPr>
        <w:t xml:space="preserve"> </w:t>
      </w:r>
      <w:commentRangeStart w:id="12"/>
      <w:r w:rsidRPr="00A50FF7">
        <w:rPr>
          <w:rFonts w:ascii="Arial" w:hAnsi="Arial"/>
          <w:sz w:val="26"/>
          <w:szCs w:val="26"/>
          <w:shd w:val="clear" w:color="auto" w:fill="FFFFFF"/>
        </w:rPr>
        <w:t>my</w:t>
      </w:r>
      <w:r>
        <w:rPr>
          <w:rFonts w:ascii="Arial" w:hAnsi="Arial"/>
          <w:sz w:val="26"/>
          <w:szCs w:val="26"/>
          <w:shd w:val="clear" w:color="auto" w:fill="FFFFFF"/>
        </w:rPr>
        <w:t xml:space="preserve"> road</w:t>
      </w:r>
      <w:r w:rsidRPr="00A50FF7">
        <w:rPr>
          <w:rFonts w:ascii="Arial" w:hAnsi="Arial"/>
          <w:sz w:val="26"/>
          <w:szCs w:val="26"/>
          <w:shd w:val="clear" w:color="auto" w:fill="FFFFFF"/>
        </w:rPr>
        <w:t xml:space="preserve"> bike</w:t>
      </w:r>
      <w:commentRangeEnd w:id="12"/>
      <w:r w:rsidR="005A478A">
        <w:rPr>
          <w:rStyle w:val="CommentReference"/>
        </w:rPr>
        <w:commentReference w:id="12"/>
      </w:r>
      <w:r w:rsidRPr="00A50FF7">
        <w:rPr>
          <w:rFonts w:ascii="Arial" w:hAnsi="Arial"/>
          <w:sz w:val="26"/>
          <w:szCs w:val="26"/>
          <w:shd w:val="clear" w:color="auto" w:fill="FFFFFF"/>
        </w:rPr>
        <w:t>, sanded it down, repainted it and replaced all the brakes. We even des</w:t>
      </w:r>
      <w:r>
        <w:rPr>
          <w:rFonts w:ascii="Arial" w:hAnsi="Arial"/>
          <w:sz w:val="26"/>
          <w:szCs w:val="26"/>
          <w:shd w:val="clear" w:color="auto" w:fill="FFFFFF"/>
        </w:rPr>
        <w:t>igned our own stencils to spray-</w:t>
      </w:r>
      <w:r w:rsidRPr="00A50FF7">
        <w:rPr>
          <w:rFonts w:ascii="Arial" w:hAnsi="Arial"/>
          <w:sz w:val="26"/>
          <w:szCs w:val="26"/>
          <w:shd w:val="clear" w:color="auto" w:fill="FFFFFF"/>
        </w:rPr>
        <w:t>paint a design on the bike. Another summer</w:t>
      </w:r>
      <w:r>
        <w:rPr>
          <w:rFonts w:ascii="Arial" w:hAnsi="Arial"/>
          <w:sz w:val="26"/>
          <w:szCs w:val="26"/>
          <w:shd w:val="clear" w:color="auto" w:fill="FFFFFF"/>
        </w:rPr>
        <w:t>, we built Go-K</w:t>
      </w:r>
      <w:r w:rsidRPr="00A50FF7">
        <w:rPr>
          <w:rFonts w:ascii="Arial" w:hAnsi="Arial"/>
          <w:sz w:val="26"/>
          <w:szCs w:val="26"/>
          <w:shd w:val="clear" w:color="auto" w:fill="FFFFFF"/>
        </w:rPr>
        <w:t>art</w:t>
      </w:r>
      <w:r>
        <w:rPr>
          <w:rFonts w:ascii="Arial" w:hAnsi="Arial"/>
          <w:sz w:val="26"/>
          <w:szCs w:val="26"/>
          <w:shd w:val="clear" w:color="auto" w:fill="FFFFFF"/>
        </w:rPr>
        <w:t>’s and raced them</w:t>
      </w:r>
      <w:r w:rsidRPr="00A50FF7">
        <w:rPr>
          <w:rFonts w:ascii="Arial" w:hAnsi="Arial"/>
          <w:sz w:val="26"/>
          <w:szCs w:val="26"/>
          <w:shd w:val="clear" w:color="auto" w:fill="FFFFFF"/>
        </w:rPr>
        <w:t xml:space="preserve"> down hills upstate. I also</w:t>
      </w:r>
      <w:r>
        <w:rPr>
          <w:rFonts w:ascii="Arial" w:hAnsi="Arial"/>
          <w:sz w:val="26"/>
          <w:szCs w:val="26"/>
          <w:shd w:val="clear" w:color="auto" w:fill="FFFFFF"/>
        </w:rPr>
        <w:t xml:space="preserve"> got to cook dinner every night. I took it upon myself to make healthy meals. </w:t>
      </w:r>
      <w:commentRangeStart w:id="13"/>
      <w:r>
        <w:rPr>
          <w:rFonts w:ascii="Arial" w:hAnsi="Arial"/>
          <w:sz w:val="26"/>
          <w:szCs w:val="26"/>
          <w:shd w:val="clear" w:color="auto" w:fill="FFFFFF"/>
        </w:rPr>
        <w:t>I</w:t>
      </w:r>
      <w:commentRangeEnd w:id="13"/>
      <w:r w:rsidR="005A478A">
        <w:rPr>
          <w:rStyle w:val="CommentReference"/>
        </w:rPr>
        <w:commentReference w:id="13"/>
      </w:r>
      <w:r>
        <w:rPr>
          <w:rFonts w:ascii="Arial" w:hAnsi="Arial"/>
          <w:sz w:val="26"/>
          <w:szCs w:val="26"/>
          <w:shd w:val="clear" w:color="auto" w:fill="FFFFFF"/>
        </w:rPr>
        <w:t xml:space="preserve"> learned</w:t>
      </w:r>
      <w:r w:rsidRPr="00A50FF7">
        <w:rPr>
          <w:rFonts w:ascii="Arial" w:hAnsi="Arial"/>
          <w:sz w:val="26"/>
          <w:szCs w:val="26"/>
          <w:shd w:val="clear" w:color="auto" w:fill="FFFFFF"/>
        </w:rPr>
        <w:t xml:space="preserve"> about </w:t>
      </w:r>
      <w:r>
        <w:rPr>
          <w:rFonts w:ascii="Arial" w:hAnsi="Arial"/>
          <w:sz w:val="26"/>
          <w:szCs w:val="26"/>
          <w:shd w:val="clear" w:color="auto" w:fill="FFFFFF"/>
        </w:rPr>
        <w:t>local foods and nutrition</w:t>
      </w:r>
      <w:r w:rsidRPr="00A50FF7">
        <w:rPr>
          <w:rFonts w:ascii="Arial" w:hAnsi="Arial"/>
          <w:sz w:val="26"/>
          <w:szCs w:val="26"/>
          <w:shd w:val="clear" w:color="auto" w:fill="FFFFFF"/>
        </w:rPr>
        <w:t>. Cooking fres</w:t>
      </w:r>
      <w:r>
        <w:rPr>
          <w:rFonts w:ascii="Arial" w:hAnsi="Arial"/>
          <w:sz w:val="26"/>
          <w:szCs w:val="26"/>
          <w:shd w:val="clear" w:color="auto" w:fill="FFFFFF"/>
        </w:rPr>
        <w:t>h, delicious food became a passi</w:t>
      </w:r>
      <w:r w:rsidRPr="00A50FF7">
        <w:rPr>
          <w:rFonts w:ascii="Arial" w:hAnsi="Arial"/>
          <w:sz w:val="26"/>
          <w:szCs w:val="26"/>
          <w:shd w:val="clear" w:color="auto" w:fill="FFFFFF"/>
        </w:rPr>
        <w:t xml:space="preserve">on of mine. </w:t>
      </w:r>
      <w:r>
        <w:rPr>
          <w:rFonts w:ascii="Arial" w:hAnsi="Arial"/>
          <w:sz w:val="26"/>
          <w:szCs w:val="26"/>
          <w:shd w:val="clear" w:color="auto" w:fill="FFFFFF"/>
        </w:rPr>
        <w:t xml:space="preserve">I maintained the condition of the </w:t>
      </w:r>
      <w:del w:id="14" w:author="Tanesha Thomas" w:date="2015-05-29T10:27:00Z">
        <w:r w:rsidDel="005A478A">
          <w:rPr>
            <w:rFonts w:ascii="Arial" w:hAnsi="Arial"/>
            <w:sz w:val="26"/>
            <w:szCs w:val="26"/>
            <w:shd w:val="clear" w:color="auto" w:fill="FFFFFF"/>
          </w:rPr>
          <w:delText xml:space="preserve">families </w:delText>
        </w:r>
      </w:del>
      <w:ins w:id="15" w:author="Tanesha Thomas" w:date="2015-05-29T10:27:00Z">
        <w:r w:rsidR="005A478A">
          <w:rPr>
            <w:rFonts w:ascii="Arial" w:hAnsi="Arial"/>
            <w:sz w:val="26"/>
            <w:szCs w:val="26"/>
            <w:shd w:val="clear" w:color="auto" w:fill="FFFFFF"/>
          </w:rPr>
          <w:t xml:space="preserve">family’s </w:t>
        </w:r>
      </w:ins>
      <w:r>
        <w:rPr>
          <w:rFonts w:ascii="Arial" w:hAnsi="Arial"/>
          <w:sz w:val="26"/>
          <w:szCs w:val="26"/>
          <w:shd w:val="clear" w:color="auto" w:fill="FFFFFF"/>
        </w:rPr>
        <w:t>house, managed the kids summer schedules, stayed on top of their homework, took care of their pets: three dogs, a cat, and a Red-Eared Slider. Being a full time nanny</w:t>
      </w:r>
      <w:r w:rsidRPr="00A50FF7">
        <w:rPr>
          <w:rFonts w:ascii="Arial" w:hAnsi="Arial"/>
          <w:sz w:val="26"/>
          <w:szCs w:val="26"/>
          <w:shd w:val="clear" w:color="auto" w:fill="FFFFFF"/>
        </w:rPr>
        <w:t xml:space="preserve"> required me to learn on the fly, prioritize demands, and be extremely </w:t>
      </w:r>
      <w:commentRangeStart w:id="16"/>
      <w:r w:rsidRPr="00A50FF7">
        <w:rPr>
          <w:rFonts w:ascii="Arial" w:hAnsi="Arial"/>
          <w:sz w:val="26"/>
          <w:szCs w:val="26"/>
          <w:shd w:val="clear" w:color="auto" w:fill="FFFFFF"/>
        </w:rPr>
        <w:t>patient</w:t>
      </w:r>
      <w:commentRangeEnd w:id="16"/>
      <w:r w:rsidR="002831FF">
        <w:rPr>
          <w:rStyle w:val="CommentReference"/>
        </w:rPr>
        <w:commentReference w:id="16"/>
      </w:r>
      <w:r w:rsidRPr="00A50FF7">
        <w:rPr>
          <w:rFonts w:ascii="Arial" w:hAnsi="Arial"/>
          <w:sz w:val="26"/>
          <w:szCs w:val="26"/>
          <w:shd w:val="clear" w:color="auto" w:fill="FFFFFF"/>
        </w:rPr>
        <w:t xml:space="preserve">.  </w:t>
      </w:r>
    </w:p>
    <w:p w14:paraId="19996D81" w14:textId="77777777" w:rsidR="008600F4" w:rsidRDefault="008600F4" w:rsidP="008600F4">
      <w:pPr>
        <w:shd w:val="clear" w:color="auto" w:fill="FFFFFF"/>
        <w:rPr>
          <w:rFonts w:ascii="Arial" w:hAnsi="Arial"/>
          <w:color w:val="222222"/>
          <w:sz w:val="26"/>
          <w:szCs w:val="26"/>
        </w:rPr>
      </w:pPr>
      <w:r>
        <w:rPr>
          <w:rFonts w:ascii="Arial" w:hAnsi="Arial"/>
          <w:sz w:val="26"/>
          <w:szCs w:val="26"/>
        </w:rPr>
        <w:t>In June</w:t>
      </w:r>
      <w:r w:rsidRPr="00A50FF7">
        <w:rPr>
          <w:rFonts w:ascii="Arial" w:hAnsi="Arial"/>
          <w:sz w:val="26"/>
          <w:szCs w:val="26"/>
        </w:rPr>
        <w:t xml:space="preserve"> 2014</w:t>
      </w:r>
      <w:r>
        <w:rPr>
          <w:rFonts w:ascii="Arial" w:hAnsi="Arial"/>
          <w:sz w:val="26"/>
          <w:szCs w:val="26"/>
        </w:rPr>
        <w:t>,</w:t>
      </w:r>
      <w:r w:rsidRPr="00A50FF7">
        <w:rPr>
          <w:rFonts w:ascii="Arial" w:hAnsi="Arial"/>
          <w:sz w:val="26"/>
          <w:szCs w:val="26"/>
        </w:rPr>
        <w:t xml:space="preserve"> I left the job as a nanny to </w:t>
      </w:r>
      <w:r>
        <w:rPr>
          <w:rFonts w:ascii="Arial" w:hAnsi="Arial"/>
          <w:sz w:val="26"/>
          <w:szCs w:val="26"/>
        </w:rPr>
        <w:t xml:space="preserve">follow a dream of </w:t>
      </w:r>
      <w:commentRangeStart w:id="17"/>
      <w:r>
        <w:rPr>
          <w:rFonts w:ascii="Arial" w:hAnsi="Arial"/>
          <w:sz w:val="26"/>
          <w:szCs w:val="26"/>
        </w:rPr>
        <w:t>mine</w:t>
      </w:r>
      <w:commentRangeEnd w:id="17"/>
      <w:r w:rsidR="002831FF">
        <w:rPr>
          <w:rStyle w:val="CommentReference"/>
        </w:rPr>
        <w:commentReference w:id="17"/>
      </w:r>
      <w:r>
        <w:rPr>
          <w:rFonts w:ascii="Arial" w:hAnsi="Arial"/>
          <w:sz w:val="26"/>
          <w:szCs w:val="26"/>
        </w:rPr>
        <w:t>; I returned to Africa to teach clowning</w:t>
      </w:r>
      <w:r w:rsidRPr="00A50FF7">
        <w:rPr>
          <w:rFonts w:ascii="Arial" w:hAnsi="Arial"/>
          <w:sz w:val="26"/>
          <w:szCs w:val="26"/>
        </w:rPr>
        <w:t xml:space="preserve"> to </w:t>
      </w:r>
      <w:r>
        <w:rPr>
          <w:rFonts w:ascii="Arial" w:hAnsi="Arial"/>
          <w:sz w:val="26"/>
          <w:szCs w:val="26"/>
        </w:rPr>
        <w:t>street kids in Madagascar with Z</w:t>
      </w:r>
      <w:r w:rsidRPr="00A50FF7">
        <w:rPr>
          <w:rFonts w:ascii="Arial" w:hAnsi="Arial"/>
          <w:sz w:val="26"/>
          <w:szCs w:val="26"/>
        </w:rPr>
        <w:t xml:space="preserve">ara </w:t>
      </w:r>
      <w:proofErr w:type="spellStart"/>
      <w:r w:rsidRPr="00A50FF7">
        <w:rPr>
          <w:rFonts w:ascii="Arial" w:hAnsi="Arial"/>
          <w:sz w:val="26"/>
          <w:szCs w:val="26"/>
        </w:rPr>
        <w:t>Aina</w:t>
      </w:r>
      <w:proofErr w:type="spellEnd"/>
      <w:r>
        <w:rPr>
          <w:rFonts w:ascii="Arial" w:hAnsi="Arial"/>
          <w:sz w:val="26"/>
          <w:szCs w:val="26"/>
        </w:rPr>
        <w:t xml:space="preserve">, an NGO. </w:t>
      </w:r>
      <w:r w:rsidRPr="00AA0FA1">
        <w:rPr>
          <w:rFonts w:ascii="Arial" w:hAnsi="Arial"/>
          <w:sz w:val="26"/>
        </w:rPr>
        <w:t xml:space="preserve">Zara </w:t>
      </w:r>
      <w:proofErr w:type="spellStart"/>
      <w:r w:rsidRPr="00AA0FA1">
        <w:rPr>
          <w:rFonts w:ascii="Arial" w:hAnsi="Arial"/>
          <w:sz w:val="26"/>
        </w:rPr>
        <w:t>Aina</w:t>
      </w:r>
      <w:proofErr w:type="spellEnd"/>
      <w:r w:rsidRPr="00AA0FA1">
        <w:rPr>
          <w:rFonts w:ascii="Arial" w:hAnsi="Arial"/>
          <w:sz w:val="26"/>
        </w:rPr>
        <w:t xml:space="preserve"> is a Malagasy phrase that means ‘Share Life’. Broadway actors (and my professors at NYU </w:t>
      </w:r>
      <w:proofErr w:type="spellStart"/>
      <w:r w:rsidRPr="00AA0FA1">
        <w:rPr>
          <w:rFonts w:ascii="Arial" w:hAnsi="Arial"/>
          <w:sz w:val="26"/>
        </w:rPr>
        <w:t>Tisch</w:t>
      </w:r>
      <w:proofErr w:type="spellEnd"/>
      <w:r w:rsidRPr="00AA0FA1">
        <w:rPr>
          <w:rFonts w:ascii="Arial" w:hAnsi="Arial"/>
          <w:sz w:val="26"/>
        </w:rPr>
        <w:t xml:space="preserve"> School of the Arts) Lucas Caleb Rooney and Bryce Pinkham </w:t>
      </w:r>
      <w:r>
        <w:rPr>
          <w:rFonts w:ascii="Arial" w:hAnsi="Arial"/>
          <w:sz w:val="26"/>
        </w:rPr>
        <w:t>co-</w:t>
      </w:r>
      <w:r w:rsidRPr="00AA0FA1">
        <w:rPr>
          <w:rFonts w:ascii="Arial" w:hAnsi="Arial"/>
          <w:sz w:val="26"/>
        </w:rPr>
        <w:t xml:space="preserve">founded Zara </w:t>
      </w:r>
      <w:proofErr w:type="spellStart"/>
      <w:r w:rsidRPr="00AA0FA1">
        <w:rPr>
          <w:rFonts w:ascii="Arial" w:hAnsi="Arial"/>
          <w:sz w:val="26"/>
        </w:rPr>
        <w:t>Aina</w:t>
      </w:r>
      <w:proofErr w:type="spellEnd"/>
      <w:r w:rsidRPr="00AA0FA1">
        <w:rPr>
          <w:rFonts w:ascii="Arial" w:hAnsi="Arial"/>
          <w:sz w:val="26"/>
        </w:rPr>
        <w:t xml:space="preserve"> to help at-risk children expand their capacity for achievement through theatrical performance and storytelling. I have been a volunteer</w:t>
      </w:r>
      <w:r w:rsidRPr="00AA0FA1">
        <w:rPr>
          <w:rFonts w:ascii="Arial" w:hAnsi="Arial"/>
          <w:b/>
          <w:sz w:val="26"/>
        </w:rPr>
        <w:t xml:space="preserve"> </w:t>
      </w:r>
      <w:r w:rsidRPr="00AA0FA1">
        <w:rPr>
          <w:rFonts w:ascii="Arial" w:hAnsi="Arial"/>
          <w:sz w:val="26"/>
        </w:rPr>
        <w:t xml:space="preserve">staff member since Zara </w:t>
      </w:r>
      <w:proofErr w:type="spellStart"/>
      <w:r w:rsidRPr="00AA0FA1">
        <w:rPr>
          <w:rFonts w:ascii="Arial" w:hAnsi="Arial"/>
          <w:sz w:val="26"/>
        </w:rPr>
        <w:t>A</w:t>
      </w:r>
      <w:r>
        <w:rPr>
          <w:rFonts w:ascii="Arial" w:hAnsi="Arial"/>
          <w:sz w:val="26"/>
        </w:rPr>
        <w:t>ina’s</w:t>
      </w:r>
      <w:proofErr w:type="spellEnd"/>
      <w:r>
        <w:rPr>
          <w:rFonts w:ascii="Arial" w:hAnsi="Arial"/>
          <w:sz w:val="26"/>
        </w:rPr>
        <w:t xml:space="preserve"> inception in 2012. I </w:t>
      </w:r>
      <w:r w:rsidRPr="00AA0FA1">
        <w:rPr>
          <w:rFonts w:ascii="Arial" w:hAnsi="Arial"/>
          <w:sz w:val="26"/>
        </w:rPr>
        <w:t xml:space="preserve">helped to create Zara </w:t>
      </w:r>
      <w:proofErr w:type="spellStart"/>
      <w:r w:rsidRPr="00AA0FA1">
        <w:rPr>
          <w:rFonts w:ascii="Arial" w:hAnsi="Arial"/>
          <w:sz w:val="26"/>
        </w:rPr>
        <w:t>Aina's</w:t>
      </w:r>
      <w:proofErr w:type="spellEnd"/>
      <w:r w:rsidRPr="00AA0FA1">
        <w:rPr>
          <w:rFonts w:ascii="Arial" w:hAnsi="Arial"/>
          <w:sz w:val="26"/>
        </w:rPr>
        <w:t xml:space="preserve"> programming, </w:t>
      </w:r>
      <w:r>
        <w:rPr>
          <w:rFonts w:ascii="Arial" w:hAnsi="Arial"/>
          <w:sz w:val="26"/>
        </w:rPr>
        <w:t>lead fundraising drives, apply</w:t>
      </w:r>
      <w:r w:rsidRPr="00AA0FA1">
        <w:rPr>
          <w:rFonts w:ascii="Arial" w:hAnsi="Arial"/>
          <w:sz w:val="26"/>
        </w:rPr>
        <w:t xml:space="preserve"> for 501C3 tax exemption, and traveled </w:t>
      </w:r>
      <w:r>
        <w:rPr>
          <w:rFonts w:ascii="Arial" w:hAnsi="Arial"/>
          <w:sz w:val="26"/>
        </w:rPr>
        <w:t>as part of the team to Madagascar in August</w:t>
      </w:r>
      <w:r w:rsidRPr="00AA0FA1">
        <w:rPr>
          <w:rFonts w:ascii="Arial" w:hAnsi="Arial"/>
          <w:sz w:val="26"/>
        </w:rPr>
        <w:t xml:space="preserve"> 2014. At the heart of Zara </w:t>
      </w:r>
      <w:proofErr w:type="spellStart"/>
      <w:r w:rsidRPr="00AA0FA1">
        <w:rPr>
          <w:rFonts w:ascii="Arial" w:hAnsi="Arial"/>
          <w:sz w:val="26"/>
        </w:rPr>
        <w:t>Aina</w:t>
      </w:r>
      <w:proofErr w:type="spellEnd"/>
      <w:r w:rsidRPr="00AA0FA1">
        <w:rPr>
          <w:rFonts w:ascii="Arial" w:hAnsi="Arial"/>
          <w:sz w:val="26"/>
        </w:rPr>
        <w:t xml:space="preserve"> is the transformative power of storytelling. We believe that access to theater activities creates confident learners who are better prepared to participate actively in their education, community and social lives. From thinking creatively to collaborating with others, theatrical storytelling and performance can profoundly motivate children to achieve more and invest in the</w:t>
      </w:r>
      <w:r>
        <w:rPr>
          <w:rFonts w:ascii="Arial" w:hAnsi="Arial"/>
          <w:sz w:val="26"/>
        </w:rPr>
        <w:t xml:space="preserve">ir sense of </w:t>
      </w:r>
      <w:commentRangeStart w:id="18"/>
      <w:r>
        <w:rPr>
          <w:rFonts w:ascii="Arial" w:hAnsi="Arial"/>
          <w:sz w:val="26"/>
        </w:rPr>
        <w:t>possibility</w:t>
      </w:r>
      <w:commentRangeEnd w:id="18"/>
      <w:r w:rsidR="002831FF">
        <w:rPr>
          <w:rStyle w:val="CommentReference"/>
        </w:rPr>
        <w:commentReference w:id="18"/>
      </w:r>
      <w:r>
        <w:rPr>
          <w:rFonts w:ascii="Arial" w:hAnsi="Arial"/>
          <w:sz w:val="26"/>
        </w:rPr>
        <w:t xml:space="preserve">. </w:t>
      </w:r>
    </w:p>
    <w:p w14:paraId="2E0AB93E" w14:textId="7860C8B7" w:rsidR="008600F4" w:rsidRPr="00BC0F42" w:rsidRDefault="008600F4" w:rsidP="008600F4">
      <w:pPr>
        <w:shd w:val="clear" w:color="auto" w:fill="FFFFFF"/>
        <w:rPr>
          <w:rFonts w:ascii="Arial" w:hAnsi="Arial"/>
          <w:color w:val="222222"/>
          <w:sz w:val="26"/>
          <w:szCs w:val="26"/>
        </w:rPr>
      </w:pPr>
      <w:r>
        <w:rPr>
          <w:rFonts w:ascii="Arial" w:hAnsi="Arial"/>
          <w:color w:val="222222"/>
          <w:sz w:val="26"/>
          <w:szCs w:val="26"/>
        </w:rPr>
        <w:t xml:space="preserve">Another passion of mine has been transforming my Brooklyn back yard into an urban garden. By learning about carpentry and </w:t>
      </w:r>
      <w:commentRangeStart w:id="19"/>
      <w:r>
        <w:rPr>
          <w:rFonts w:ascii="Arial" w:hAnsi="Arial"/>
          <w:color w:val="222222"/>
          <w:sz w:val="26"/>
          <w:szCs w:val="26"/>
        </w:rPr>
        <w:t>farming</w:t>
      </w:r>
      <w:commentRangeEnd w:id="19"/>
      <w:r w:rsidR="009F2382">
        <w:rPr>
          <w:rStyle w:val="CommentReference"/>
        </w:rPr>
        <w:commentReference w:id="19"/>
      </w:r>
      <w:r>
        <w:rPr>
          <w:rFonts w:ascii="Arial" w:hAnsi="Arial"/>
          <w:color w:val="222222"/>
          <w:sz w:val="26"/>
          <w:szCs w:val="26"/>
        </w:rPr>
        <w:t xml:space="preserve"> I have been able to utilize every square inch of the yard. I have learned to study the light and improve the placement of the vegetables year after year. Operating on the principle of, “form follows function,” I recycled wood pallets into vertical planters to better utilize the space and grow more crops. When the vertical planters turned out well, I thought, “What else could I do with a pallet?” Next thing I kn</w:t>
      </w:r>
      <w:ins w:id="20" w:author="Tanesha Thomas" w:date="2015-05-29T10:35:00Z">
        <w:r w:rsidR="009F2382">
          <w:rPr>
            <w:rFonts w:ascii="Arial" w:hAnsi="Arial"/>
            <w:color w:val="222222"/>
            <w:sz w:val="26"/>
            <w:szCs w:val="26"/>
          </w:rPr>
          <w:t>e</w:t>
        </w:r>
      </w:ins>
      <w:del w:id="21" w:author="Tanesha Thomas" w:date="2015-05-29T10:35:00Z">
        <w:r w:rsidDel="009F2382">
          <w:rPr>
            <w:rFonts w:ascii="Arial" w:hAnsi="Arial"/>
            <w:color w:val="222222"/>
            <w:sz w:val="26"/>
            <w:szCs w:val="26"/>
          </w:rPr>
          <w:delText>o</w:delText>
        </w:r>
      </w:del>
      <w:r>
        <w:rPr>
          <w:rFonts w:ascii="Arial" w:hAnsi="Arial"/>
          <w:color w:val="222222"/>
          <w:sz w:val="26"/>
          <w:szCs w:val="26"/>
        </w:rPr>
        <w:t>w, I</w:t>
      </w:r>
      <w:ins w:id="22" w:author="Tanesha Thomas" w:date="2015-05-29T10:35:00Z">
        <w:r w:rsidR="009F2382">
          <w:rPr>
            <w:rFonts w:ascii="Arial" w:hAnsi="Arial"/>
            <w:color w:val="222222"/>
            <w:sz w:val="26"/>
            <w:szCs w:val="26"/>
          </w:rPr>
          <w:t xml:space="preserve"> was</w:t>
        </w:r>
      </w:ins>
      <w:del w:id="23" w:author="Tanesha Thomas" w:date="2015-05-29T10:35:00Z">
        <w:r w:rsidDel="009F2382">
          <w:rPr>
            <w:rFonts w:ascii="Arial" w:hAnsi="Arial"/>
            <w:color w:val="222222"/>
            <w:sz w:val="26"/>
            <w:szCs w:val="26"/>
          </w:rPr>
          <w:delText>’m</w:delText>
        </w:r>
      </w:del>
      <w:r>
        <w:rPr>
          <w:rFonts w:ascii="Arial" w:hAnsi="Arial"/>
          <w:color w:val="222222"/>
          <w:sz w:val="26"/>
          <w:szCs w:val="26"/>
        </w:rPr>
        <w:t xml:space="preserve"> hand sawing pallets in half, bolting them together and making a bench. Next, building a table. Each improvement I made in the yard required me to imagine the big picture and then make a plan. The yard has become a way for me to express my creativity. I had no formal training in carpentry or farming, but I wasn’t afraid to take on a challenge and used my wherewithal, creativity and passion to build a beautiful urban garden. </w:t>
      </w:r>
    </w:p>
    <w:p w14:paraId="6C714F05" w14:textId="5492DF7D" w:rsidR="008600F4" w:rsidRPr="00BC0F42" w:rsidRDefault="008600F4" w:rsidP="008600F4">
      <w:pPr>
        <w:shd w:val="clear" w:color="auto" w:fill="FFFFFF"/>
        <w:rPr>
          <w:rFonts w:ascii="Arial" w:hAnsi="Arial"/>
          <w:color w:val="222222"/>
          <w:sz w:val="26"/>
          <w:szCs w:val="26"/>
        </w:rPr>
      </w:pPr>
      <w:r>
        <w:rPr>
          <w:rFonts w:ascii="Arial" w:hAnsi="Arial"/>
          <w:color w:val="222222"/>
          <w:sz w:val="26"/>
          <w:szCs w:val="26"/>
        </w:rPr>
        <w:t>In the fall of 2014, I started working</w:t>
      </w:r>
      <w:r w:rsidRPr="00BC0F42">
        <w:rPr>
          <w:rFonts w:ascii="Arial" w:hAnsi="Arial"/>
          <w:color w:val="222222"/>
          <w:sz w:val="26"/>
          <w:szCs w:val="26"/>
        </w:rPr>
        <w:t xml:space="preserve"> for a </w:t>
      </w:r>
      <w:r>
        <w:rPr>
          <w:rFonts w:ascii="Arial" w:hAnsi="Arial"/>
          <w:color w:val="222222"/>
          <w:sz w:val="26"/>
          <w:szCs w:val="26"/>
        </w:rPr>
        <w:t>grocery delivery tech start up, Good Eggs, as a member of</w:t>
      </w:r>
      <w:r w:rsidRPr="00BC0F42">
        <w:rPr>
          <w:rFonts w:ascii="Arial" w:hAnsi="Arial"/>
          <w:color w:val="222222"/>
          <w:sz w:val="26"/>
          <w:szCs w:val="26"/>
        </w:rPr>
        <w:t xml:space="preserve"> their operations and delivery team. I was att</w:t>
      </w:r>
      <w:r>
        <w:rPr>
          <w:rFonts w:ascii="Arial" w:hAnsi="Arial"/>
          <w:color w:val="222222"/>
          <w:sz w:val="26"/>
          <w:szCs w:val="26"/>
        </w:rPr>
        <w:t>racted to the</w:t>
      </w:r>
      <w:r w:rsidRPr="00BC0F42">
        <w:rPr>
          <w:rFonts w:ascii="Arial" w:hAnsi="Arial"/>
          <w:color w:val="222222"/>
          <w:sz w:val="26"/>
          <w:szCs w:val="26"/>
        </w:rPr>
        <w:t xml:space="preserve"> company because of their mission to build </w:t>
      </w:r>
      <w:r>
        <w:rPr>
          <w:rFonts w:ascii="Arial" w:hAnsi="Arial"/>
          <w:color w:val="222222"/>
          <w:sz w:val="26"/>
          <w:szCs w:val="26"/>
        </w:rPr>
        <w:t>and sustain local food systems</w:t>
      </w:r>
      <w:r w:rsidRPr="00BC0F42">
        <w:rPr>
          <w:rFonts w:ascii="Arial" w:hAnsi="Arial"/>
          <w:color w:val="222222"/>
          <w:sz w:val="26"/>
          <w:szCs w:val="26"/>
        </w:rPr>
        <w:t xml:space="preserve">. </w:t>
      </w:r>
      <w:r>
        <w:rPr>
          <w:rFonts w:ascii="Arial" w:hAnsi="Arial"/>
          <w:color w:val="222222"/>
          <w:sz w:val="26"/>
          <w:szCs w:val="26"/>
        </w:rPr>
        <w:t>Drawing from my interest in farming, i</w:t>
      </w:r>
      <w:r w:rsidRPr="00BC0F42">
        <w:rPr>
          <w:rFonts w:ascii="Arial" w:hAnsi="Arial"/>
          <w:color w:val="222222"/>
          <w:sz w:val="26"/>
          <w:szCs w:val="26"/>
        </w:rPr>
        <w:t xml:space="preserve">t </w:t>
      </w:r>
      <w:r>
        <w:rPr>
          <w:rFonts w:ascii="Arial" w:hAnsi="Arial"/>
          <w:color w:val="222222"/>
          <w:sz w:val="26"/>
          <w:szCs w:val="26"/>
        </w:rPr>
        <w:t xml:space="preserve">was </w:t>
      </w:r>
      <w:r w:rsidRPr="00BC0F42">
        <w:rPr>
          <w:rFonts w:ascii="Arial" w:hAnsi="Arial"/>
          <w:color w:val="222222"/>
          <w:sz w:val="26"/>
          <w:szCs w:val="26"/>
        </w:rPr>
        <w:t>a great opportunity to work for a company that was dedicated to helping local</w:t>
      </w:r>
      <w:r>
        <w:rPr>
          <w:rFonts w:ascii="Arial" w:hAnsi="Arial"/>
          <w:color w:val="222222"/>
          <w:sz w:val="26"/>
          <w:szCs w:val="26"/>
        </w:rPr>
        <w:t xml:space="preserve"> farmers </w:t>
      </w:r>
      <w:r w:rsidRPr="00BC0F42">
        <w:rPr>
          <w:rFonts w:ascii="Arial" w:hAnsi="Arial"/>
          <w:color w:val="222222"/>
          <w:sz w:val="26"/>
          <w:szCs w:val="26"/>
        </w:rPr>
        <w:t xml:space="preserve">and was </w:t>
      </w:r>
      <w:r>
        <w:rPr>
          <w:rFonts w:ascii="Arial" w:hAnsi="Arial"/>
          <w:color w:val="222222"/>
          <w:sz w:val="26"/>
          <w:szCs w:val="26"/>
        </w:rPr>
        <w:t>a quickly growing start-up. W</w:t>
      </w:r>
      <w:r w:rsidRPr="00BC0F42">
        <w:rPr>
          <w:rFonts w:ascii="Arial" w:hAnsi="Arial"/>
          <w:color w:val="222222"/>
          <w:sz w:val="26"/>
          <w:szCs w:val="26"/>
        </w:rPr>
        <w:t xml:space="preserve">hile I liked working with local farmers and producers, I realized that </w:t>
      </w:r>
      <w:r>
        <w:rPr>
          <w:rFonts w:ascii="Arial" w:hAnsi="Arial"/>
          <w:color w:val="222222"/>
          <w:sz w:val="26"/>
          <w:szCs w:val="26"/>
        </w:rPr>
        <w:t xml:space="preserve">what I really wanted was to be a part of the team that was building the applications that Good Eggs ran on. This initially sparked my interest in </w:t>
      </w:r>
      <w:del w:id="24" w:author="Tanesha Thomas" w:date="2015-05-29T10:37:00Z">
        <w:r w:rsidDel="009F2382">
          <w:rPr>
            <w:rFonts w:ascii="Arial" w:hAnsi="Arial"/>
            <w:color w:val="222222"/>
            <w:sz w:val="26"/>
            <w:szCs w:val="26"/>
          </w:rPr>
          <w:delText xml:space="preserve">learned to </w:delText>
        </w:r>
      </w:del>
      <w:r>
        <w:rPr>
          <w:rFonts w:ascii="Arial" w:hAnsi="Arial"/>
          <w:color w:val="222222"/>
          <w:sz w:val="26"/>
          <w:szCs w:val="26"/>
        </w:rPr>
        <w:t>be</w:t>
      </w:r>
      <w:ins w:id="25" w:author="Tanesha Thomas" w:date="2015-05-29T10:37:00Z">
        <w:r w:rsidR="009F2382">
          <w:rPr>
            <w:rFonts w:ascii="Arial" w:hAnsi="Arial"/>
            <w:color w:val="222222"/>
            <w:sz w:val="26"/>
            <w:szCs w:val="26"/>
          </w:rPr>
          <w:t>coming</w:t>
        </w:r>
      </w:ins>
      <w:r>
        <w:rPr>
          <w:rFonts w:ascii="Arial" w:hAnsi="Arial"/>
          <w:color w:val="222222"/>
          <w:sz w:val="26"/>
          <w:szCs w:val="26"/>
        </w:rPr>
        <w:t xml:space="preserve"> a Web Developer. Good Eggs laid me off in February, 2015 when they restructured their company and eliminated 20% of their workforce in one day. After initially feeling di</w:t>
      </w:r>
      <w:del w:id="26" w:author="Tanesha Thomas" w:date="2015-05-29T10:38:00Z">
        <w:r w:rsidDel="009F2382">
          <w:rPr>
            <w:rFonts w:ascii="Arial" w:hAnsi="Arial"/>
            <w:color w:val="222222"/>
            <w:sz w:val="26"/>
            <w:szCs w:val="26"/>
          </w:rPr>
          <w:delText>s</w:delText>
        </w:r>
      </w:del>
      <w:r>
        <w:rPr>
          <w:rFonts w:ascii="Arial" w:hAnsi="Arial"/>
          <w:color w:val="222222"/>
          <w:sz w:val="26"/>
          <w:szCs w:val="26"/>
        </w:rPr>
        <w:t>sa</w:t>
      </w:r>
      <w:ins w:id="27" w:author="Tanesha Thomas" w:date="2015-05-29T10:38:00Z">
        <w:r w:rsidR="009F2382">
          <w:rPr>
            <w:rFonts w:ascii="Arial" w:hAnsi="Arial"/>
            <w:color w:val="222222"/>
            <w:sz w:val="26"/>
            <w:szCs w:val="26"/>
          </w:rPr>
          <w:t>p</w:t>
        </w:r>
      </w:ins>
      <w:r>
        <w:rPr>
          <w:rFonts w:ascii="Arial" w:hAnsi="Arial"/>
          <w:color w:val="222222"/>
          <w:sz w:val="26"/>
          <w:szCs w:val="26"/>
        </w:rPr>
        <w:t xml:space="preserve">pointment, I took it as a blessing in disguise and have since been on a mission to </w:t>
      </w:r>
      <w:commentRangeStart w:id="28"/>
      <w:r>
        <w:rPr>
          <w:rFonts w:ascii="Arial" w:hAnsi="Arial"/>
          <w:color w:val="222222"/>
          <w:sz w:val="26"/>
          <w:szCs w:val="26"/>
        </w:rPr>
        <w:t>make myself useful</w:t>
      </w:r>
      <w:commentRangeEnd w:id="28"/>
      <w:r w:rsidR="00945CC3">
        <w:rPr>
          <w:rStyle w:val="CommentReference"/>
        </w:rPr>
        <w:commentReference w:id="28"/>
      </w:r>
      <w:r>
        <w:rPr>
          <w:rFonts w:ascii="Arial" w:hAnsi="Arial"/>
          <w:color w:val="222222"/>
          <w:sz w:val="26"/>
          <w:szCs w:val="26"/>
        </w:rPr>
        <w:t xml:space="preserve">. I have been learning about web development since.   </w:t>
      </w:r>
    </w:p>
    <w:p w14:paraId="51F1684E" w14:textId="77777777" w:rsidR="008600F4" w:rsidRDefault="008600F4" w:rsidP="008600F4">
      <w:pPr>
        <w:rPr>
          <w:rFonts w:ascii="Helvetica" w:hAnsi="Helvetica"/>
          <w:b/>
          <w:color w:val="808080" w:themeColor="background1" w:themeShade="80"/>
          <w:sz w:val="32"/>
        </w:rPr>
      </w:pPr>
    </w:p>
    <w:p w14:paraId="353B4AFC" w14:textId="77777777" w:rsidR="008600F4" w:rsidRDefault="008600F4" w:rsidP="008600F4">
      <w:pPr>
        <w:rPr>
          <w:rFonts w:ascii="Arial" w:hAnsi="Arial"/>
          <w:color w:val="222222"/>
          <w:sz w:val="26"/>
          <w:szCs w:val="26"/>
        </w:rPr>
      </w:pPr>
    </w:p>
    <w:p w14:paraId="3EB8666F" w14:textId="77777777" w:rsidR="008600F4" w:rsidRDefault="008600F4" w:rsidP="008600F4">
      <w:pPr>
        <w:rPr>
          <w:rFonts w:ascii="Arial" w:hAnsi="Arial"/>
          <w:color w:val="222222"/>
          <w:sz w:val="26"/>
          <w:szCs w:val="26"/>
        </w:rPr>
      </w:pPr>
    </w:p>
    <w:p w14:paraId="433E95B4" w14:textId="77777777" w:rsidR="008600F4" w:rsidRDefault="008600F4" w:rsidP="008600F4">
      <w:pPr>
        <w:rPr>
          <w:rFonts w:ascii="Arial" w:hAnsi="Arial"/>
          <w:color w:val="222222"/>
          <w:sz w:val="26"/>
          <w:szCs w:val="26"/>
        </w:rPr>
      </w:pPr>
    </w:p>
    <w:p w14:paraId="5301EB03" w14:textId="77777777" w:rsidR="008600F4" w:rsidRDefault="008600F4" w:rsidP="008600F4">
      <w:pPr>
        <w:rPr>
          <w:rFonts w:ascii="Arial" w:hAnsi="Arial"/>
          <w:color w:val="222222"/>
          <w:sz w:val="26"/>
          <w:szCs w:val="26"/>
        </w:rPr>
      </w:pPr>
    </w:p>
    <w:p w14:paraId="0BA1BD04" w14:textId="77777777" w:rsidR="008600F4" w:rsidRDefault="008600F4" w:rsidP="008600F4">
      <w:pPr>
        <w:rPr>
          <w:rFonts w:ascii="Arial" w:hAnsi="Arial"/>
          <w:color w:val="222222"/>
          <w:sz w:val="26"/>
          <w:szCs w:val="26"/>
        </w:rPr>
      </w:pPr>
    </w:p>
    <w:p w14:paraId="56DCFDA5" w14:textId="77777777" w:rsidR="008600F4" w:rsidRDefault="008600F4" w:rsidP="008600F4">
      <w:pPr>
        <w:rPr>
          <w:rFonts w:ascii="Arial" w:hAnsi="Arial"/>
          <w:color w:val="222222"/>
          <w:sz w:val="26"/>
          <w:szCs w:val="26"/>
        </w:rPr>
      </w:pPr>
    </w:p>
    <w:p w14:paraId="76FB8FCF" w14:textId="77777777" w:rsidR="008600F4" w:rsidRDefault="008600F4" w:rsidP="008600F4">
      <w:pPr>
        <w:rPr>
          <w:rFonts w:ascii="Arial" w:hAnsi="Arial"/>
          <w:color w:val="222222"/>
          <w:sz w:val="26"/>
          <w:szCs w:val="26"/>
        </w:rPr>
      </w:pPr>
    </w:p>
    <w:p w14:paraId="2BC8F57B" w14:textId="77777777" w:rsidR="008600F4" w:rsidRDefault="008600F4" w:rsidP="008600F4">
      <w:pPr>
        <w:rPr>
          <w:rFonts w:ascii="Arial" w:hAnsi="Arial"/>
          <w:color w:val="222222"/>
          <w:sz w:val="26"/>
          <w:szCs w:val="26"/>
        </w:rPr>
      </w:pPr>
    </w:p>
    <w:p w14:paraId="577E3E22" w14:textId="77777777" w:rsidR="008600F4" w:rsidRDefault="008600F4" w:rsidP="008600F4">
      <w:pPr>
        <w:rPr>
          <w:rFonts w:ascii="Helvetica" w:hAnsi="Helvetica"/>
          <w:b/>
          <w:color w:val="808080" w:themeColor="background1" w:themeShade="80"/>
          <w:sz w:val="32"/>
        </w:rPr>
      </w:pPr>
    </w:p>
    <w:p w14:paraId="21227F03" w14:textId="77777777" w:rsidR="008600F4" w:rsidRDefault="008600F4" w:rsidP="008600F4">
      <w:pPr>
        <w:rPr>
          <w:rFonts w:ascii="Helvetica" w:hAnsi="Helvetica"/>
          <w:b/>
          <w:color w:val="808080" w:themeColor="background1" w:themeShade="80"/>
          <w:sz w:val="32"/>
        </w:rPr>
      </w:pPr>
    </w:p>
    <w:p w14:paraId="436F55B4" w14:textId="77777777" w:rsidR="008600F4" w:rsidRDefault="008600F4" w:rsidP="008600F4">
      <w:pPr>
        <w:rPr>
          <w:rFonts w:ascii="Helvetica" w:hAnsi="Helvetica"/>
          <w:b/>
          <w:color w:val="808080" w:themeColor="background1" w:themeShade="80"/>
          <w:sz w:val="32"/>
        </w:rPr>
      </w:pPr>
    </w:p>
    <w:p w14:paraId="2137BC66" w14:textId="77777777" w:rsidR="008600F4" w:rsidRDefault="008600F4" w:rsidP="008600F4">
      <w:pPr>
        <w:rPr>
          <w:rFonts w:ascii="Helvetica" w:hAnsi="Helvetica"/>
          <w:b/>
          <w:color w:val="808080" w:themeColor="background1" w:themeShade="80"/>
          <w:sz w:val="32"/>
        </w:rPr>
      </w:pPr>
    </w:p>
    <w:p w14:paraId="72435F02" w14:textId="77777777" w:rsidR="008600F4" w:rsidRDefault="008600F4" w:rsidP="008600F4">
      <w:pPr>
        <w:rPr>
          <w:rFonts w:ascii="Helvetica" w:hAnsi="Helvetica"/>
          <w:b/>
          <w:color w:val="808080" w:themeColor="background1" w:themeShade="80"/>
          <w:sz w:val="32"/>
        </w:rPr>
      </w:pPr>
    </w:p>
    <w:p w14:paraId="1DA0B448" w14:textId="77777777" w:rsidR="008600F4" w:rsidRDefault="008600F4" w:rsidP="008600F4">
      <w:pPr>
        <w:rPr>
          <w:rFonts w:ascii="Helvetica" w:hAnsi="Helvetica"/>
          <w:b/>
          <w:color w:val="808080" w:themeColor="background1" w:themeShade="80"/>
          <w:sz w:val="32"/>
        </w:rPr>
      </w:pPr>
    </w:p>
    <w:p w14:paraId="3930FF01" w14:textId="77777777" w:rsidR="008600F4" w:rsidRDefault="008600F4" w:rsidP="008600F4">
      <w:pPr>
        <w:rPr>
          <w:rFonts w:ascii="Helvetica" w:hAnsi="Helvetica"/>
          <w:b/>
          <w:color w:val="808080" w:themeColor="background1" w:themeShade="80"/>
          <w:sz w:val="32"/>
        </w:rPr>
      </w:pPr>
    </w:p>
    <w:p w14:paraId="27B3A2D4" w14:textId="77777777" w:rsidR="008600F4" w:rsidRPr="00BC0F42" w:rsidRDefault="008600F4" w:rsidP="008600F4">
      <w:pPr>
        <w:rPr>
          <w:rFonts w:ascii="Helvetica" w:hAnsi="Helvetica"/>
          <w:b/>
          <w:color w:val="808080" w:themeColor="background1" w:themeShade="80"/>
          <w:sz w:val="32"/>
          <w:szCs w:val="20"/>
        </w:rPr>
      </w:pPr>
      <w:r w:rsidRPr="00BC0F42">
        <w:rPr>
          <w:rFonts w:ascii="Helvetica" w:hAnsi="Helvetica"/>
          <w:b/>
          <w:color w:val="808080" w:themeColor="background1" w:themeShade="80"/>
          <w:sz w:val="32"/>
          <w:szCs w:val="20"/>
        </w:rPr>
        <w:t>The ability to think in a structured way, both creatively and quantitatively, to solve complex problems is an important element of being a successful developer. Can you tell us anything that demonstrates your abilities in that realm? (</w:t>
      </w:r>
      <w:proofErr w:type="gramStart"/>
      <w:r w:rsidRPr="00BC0F42">
        <w:rPr>
          <w:rFonts w:ascii="Helvetica" w:hAnsi="Helvetica"/>
          <w:b/>
          <w:color w:val="808080" w:themeColor="background1" w:themeShade="80"/>
          <w:sz w:val="32"/>
          <w:szCs w:val="20"/>
        </w:rPr>
        <w:t>anything</w:t>
      </w:r>
      <w:proofErr w:type="gramEnd"/>
      <w:r w:rsidRPr="00BC0F42">
        <w:rPr>
          <w:rFonts w:ascii="Helvetica" w:hAnsi="Helvetica"/>
          <w:b/>
          <w:color w:val="808080" w:themeColor="background1" w:themeShade="80"/>
          <w:sz w:val="32"/>
          <w:szCs w:val="20"/>
        </w:rPr>
        <w:t xml:space="preserve"> from standardized test scores to experience playing a musical instrument counts) *</w:t>
      </w:r>
    </w:p>
    <w:p w14:paraId="317A7436"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 started volunteering for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in 2012 after Lucas Rooney, my former clowning professor from NYU, sent me a message on Facebook: “I just returned from a life changing trip to Africa and am looking for people to brainstorm with about a way to help street kids in Antananarivo, </w:t>
      </w:r>
      <w:commentRangeStart w:id="29"/>
      <w:r w:rsidRPr="005B0A5B">
        <w:rPr>
          <w:rFonts w:ascii="Arial" w:hAnsi="Arial"/>
          <w:color w:val="222222"/>
          <w:sz w:val="26"/>
          <w:szCs w:val="26"/>
        </w:rPr>
        <w:t>Madagascar</w:t>
      </w:r>
      <w:commentRangeEnd w:id="29"/>
      <w:r w:rsidR="00945CC3">
        <w:rPr>
          <w:rStyle w:val="CommentReference"/>
        </w:rPr>
        <w:commentReference w:id="29"/>
      </w:r>
      <w:r w:rsidRPr="005B0A5B">
        <w:rPr>
          <w:rFonts w:ascii="Arial" w:hAnsi="Arial"/>
          <w:color w:val="222222"/>
          <w:sz w:val="26"/>
          <w:szCs w:val="26"/>
        </w:rPr>
        <w:t xml:space="preserve">.” </w:t>
      </w:r>
    </w:p>
    <w:p w14:paraId="41C90340" w14:textId="61735A8B" w:rsidR="008600F4" w:rsidRPr="005B0A5B" w:rsidRDefault="008600F4" w:rsidP="008600F4">
      <w:pPr>
        <w:rPr>
          <w:rFonts w:ascii="Times" w:hAnsi="Times"/>
          <w:sz w:val="26"/>
          <w:szCs w:val="20"/>
        </w:rPr>
      </w:pPr>
      <w:r w:rsidRPr="005B0A5B">
        <w:rPr>
          <w:rFonts w:ascii="Arial" w:hAnsi="Arial"/>
          <w:color w:val="222222"/>
          <w:sz w:val="26"/>
          <w:szCs w:val="26"/>
        </w:rPr>
        <w:t xml:space="preserve">We met in person and Lucas explained the premise: he had met a woman in Madagascar who was working with </w:t>
      </w:r>
      <w:proofErr w:type="spellStart"/>
      <w:r w:rsidRPr="005B0A5B">
        <w:rPr>
          <w:rFonts w:ascii="Arial" w:hAnsi="Arial"/>
          <w:color w:val="000000"/>
          <w:sz w:val="26"/>
          <w:szCs w:val="30"/>
        </w:rPr>
        <w:t>Akany</w:t>
      </w:r>
      <w:proofErr w:type="spellEnd"/>
      <w:r>
        <w:rPr>
          <w:rFonts w:ascii="Arial" w:hAnsi="Arial"/>
          <w:color w:val="000000"/>
          <w:sz w:val="26"/>
          <w:szCs w:val="30"/>
        </w:rPr>
        <w:t xml:space="preserve"> </w:t>
      </w:r>
      <w:proofErr w:type="spellStart"/>
      <w:r>
        <w:rPr>
          <w:rFonts w:ascii="Arial" w:hAnsi="Arial"/>
          <w:color w:val="000000"/>
          <w:sz w:val="26"/>
          <w:szCs w:val="30"/>
        </w:rPr>
        <w:t>Fitahiana</w:t>
      </w:r>
      <w:proofErr w:type="spellEnd"/>
      <w:r>
        <w:rPr>
          <w:rFonts w:ascii="Arial" w:hAnsi="Arial"/>
          <w:color w:val="000000"/>
          <w:sz w:val="26"/>
          <w:szCs w:val="30"/>
        </w:rPr>
        <w:t>, a Malagasy NGO that</w:t>
      </w:r>
      <w:r w:rsidRPr="005B0A5B">
        <w:rPr>
          <w:rFonts w:ascii="Arial" w:hAnsi="Arial"/>
          <w:color w:val="000000"/>
          <w:sz w:val="26"/>
          <w:szCs w:val="30"/>
        </w:rPr>
        <w:t xml:space="preserve"> </w:t>
      </w:r>
      <w:del w:id="30" w:author="Tanesha Thomas" w:date="2015-05-29T10:41:00Z">
        <w:r w:rsidRPr="005B0A5B" w:rsidDel="00945CC3">
          <w:rPr>
            <w:rFonts w:ascii="Arial" w:hAnsi="Arial"/>
            <w:color w:val="000000"/>
            <w:sz w:val="26"/>
            <w:szCs w:val="30"/>
          </w:rPr>
          <w:delText xml:space="preserve">sees </w:delText>
        </w:r>
      </w:del>
      <w:ins w:id="31" w:author="Tanesha Thomas" w:date="2015-05-29T10:41:00Z">
        <w:r w:rsidR="00945CC3">
          <w:rPr>
            <w:rFonts w:ascii="Arial" w:hAnsi="Arial"/>
            <w:color w:val="000000"/>
            <w:sz w:val="26"/>
            <w:szCs w:val="30"/>
          </w:rPr>
          <w:t>tries to meet</w:t>
        </w:r>
        <w:r w:rsidR="00945CC3" w:rsidRPr="005B0A5B">
          <w:rPr>
            <w:rFonts w:ascii="Arial" w:hAnsi="Arial"/>
            <w:color w:val="000000"/>
            <w:sz w:val="26"/>
            <w:szCs w:val="30"/>
          </w:rPr>
          <w:t xml:space="preserve"> </w:t>
        </w:r>
      </w:ins>
      <w:r w:rsidRPr="005B0A5B">
        <w:rPr>
          <w:rFonts w:ascii="Arial" w:hAnsi="Arial"/>
          <w:color w:val="000000"/>
          <w:sz w:val="26"/>
          <w:szCs w:val="30"/>
        </w:rPr>
        <w:t>to the daily needs of street children in Antananarivo.</w:t>
      </w:r>
      <w:r w:rsidRPr="005B0A5B">
        <w:rPr>
          <w:rFonts w:ascii="Times" w:hAnsi="Times"/>
          <w:sz w:val="26"/>
          <w:szCs w:val="20"/>
        </w:rPr>
        <w:t xml:space="preserve"> </w:t>
      </w:r>
      <w:r w:rsidRPr="005B0A5B">
        <w:rPr>
          <w:rFonts w:ascii="Arial" w:hAnsi="Arial"/>
          <w:color w:val="222222"/>
          <w:sz w:val="26"/>
          <w:szCs w:val="26"/>
        </w:rPr>
        <w:t xml:space="preserve">Lucas wanted to help her develop a theater program. The program would be based on three simple rules “1. Show up, 2. Have fun, 3. Share your gifts.” The name of the program would be,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a Malagasy phrase meaning, “Share Life”. </w:t>
      </w:r>
    </w:p>
    <w:p w14:paraId="578E7A9A" w14:textId="77777777" w:rsidR="008600F4" w:rsidRPr="005B0A5B" w:rsidRDefault="008600F4" w:rsidP="008600F4">
      <w:pPr>
        <w:rPr>
          <w:rFonts w:ascii="Arial" w:hAnsi="Arial"/>
          <w:color w:val="222222"/>
          <w:sz w:val="26"/>
          <w:szCs w:val="26"/>
        </w:rPr>
      </w:pPr>
      <w:r>
        <w:rPr>
          <w:rFonts w:ascii="Arial" w:hAnsi="Arial"/>
          <w:color w:val="222222"/>
          <w:sz w:val="26"/>
          <w:szCs w:val="26"/>
        </w:rPr>
        <w:t>I joined a</w:t>
      </w:r>
      <w:r w:rsidRPr="005B0A5B">
        <w:rPr>
          <w:rFonts w:ascii="Arial" w:hAnsi="Arial"/>
          <w:color w:val="222222"/>
          <w:sz w:val="26"/>
          <w:szCs w:val="26"/>
        </w:rPr>
        <w:t xml:space="preserve"> team</w:t>
      </w:r>
      <w:r>
        <w:rPr>
          <w:rFonts w:ascii="Arial" w:hAnsi="Arial"/>
          <w:color w:val="222222"/>
          <w:sz w:val="26"/>
          <w:szCs w:val="26"/>
        </w:rPr>
        <w:t xml:space="preserve"> that</w:t>
      </w:r>
      <w:r w:rsidRPr="005B0A5B">
        <w:rPr>
          <w:rFonts w:ascii="Arial" w:hAnsi="Arial"/>
          <w:color w:val="222222"/>
          <w:sz w:val="26"/>
          <w:szCs w:val="26"/>
        </w:rPr>
        <w:t xml:space="preserve"> began to meet every Sunday to develop programming</w:t>
      </w:r>
      <w:r>
        <w:rPr>
          <w:rFonts w:ascii="Arial" w:hAnsi="Arial"/>
          <w:color w:val="222222"/>
          <w:sz w:val="26"/>
          <w:szCs w:val="26"/>
        </w:rPr>
        <w:t xml:space="preserve"> for Zara </w:t>
      </w:r>
      <w:proofErr w:type="spellStart"/>
      <w:r>
        <w:rPr>
          <w:rFonts w:ascii="Arial" w:hAnsi="Arial"/>
          <w:color w:val="222222"/>
          <w:sz w:val="26"/>
          <w:szCs w:val="26"/>
        </w:rPr>
        <w:t>Aina</w:t>
      </w:r>
      <w:proofErr w:type="spellEnd"/>
      <w:r w:rsidRPr="005B0A5B">
        <w:rPr>
          <w:rFonts w:ascii="Arial" w:hAnsi="Arial"/>
          <w:color w:val="222222"/>
          <w:sz w:val="26"/>
          <w:szCs w:val="26"/>
        </w:rPr>
        <w:t>. When we had the chance, we would S</w:t>
      </w:r>
      <w:r>
        <w:rPr>
          <w:rFonts w:ascii="Arial" w:hAnsi="Arial"/>
          <w:color w:val="222222"/>
          <w:sz w:val="26"/>
          <w:szCs w:val="26"/>
        </w:rPr>
        <w:t>kype with the students from Antananarivo</w:t>
      </w:r>
      <w:r w:rsidRPr="005B0A5B">
        <w:rPr>
          <w:rFonts w:ascii="Arial" w:hAnsi="Arial"/>
          <w:color w:val="222222"/>
          <w:sz w:val="26"/>
          <w:szCs w:val="26"/>
        </w:rPr>
        <w:t xml:space="preserve"> and get to know them by making up silly songs and performing for each other via videoconference. </w:t>
      </w:r>
    </w:p>
    <w:p w14:paraId="1002434F" w14:textId="59CB68E9"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early stages I took on many </w:t>
      </w:r>
      <w:ins w:id="32" w:author="Tanesha Thomas" w:date="2015-05-29T10:42:00Z">
        <w:r w:rsidR="00945CC3">
          <w:rPr>
            <w:rFonts w:ascii="Arial" w:hAnsi="Arial"/>
            <w:color w:val="222222"/>
            <w:sz w:val="26"/>
            <w:szCs w:val="26"/>
          </w:rPr>
          <w:t xml:space="preserve">challenging </w:t>
        </w:r>
      </w:ins>
      <w:del w:id="33" w:author="Tanesha Thomas" w:date="2015-05-29T10:42:00Z">
        <w:r w:rsidRPr="005B0A5B" w:rsidDel="00945CC3">
          <w:rPr>
            <w:rFonts w:ascii="Arial" w:hAnsi="Arial"/>
            <w:color w:val="222222"/>
            <w:sz w:val="26"/>
            <w:szCs w:val="26"/>
          </w:rPr>
          <w:delText xml:space="preserve">challenges </w:delText>
        </w:r>
      </w:del>
      <w:ins w:id="34" w:author="Tanesha Thomas" w:date="2015-05-29T10:42:00Z">
        <w:r w:rsidR="00945CC3">
          <w:rPr>
            <w:rFonts w:ascii="Arial" w:hAnsi="Arial"/>
            <w:color w:val="222222"/>
            <w:sz w:val="26"/>
            <w:szCs w:val="26"/>
          </w:rPr>
          <w:t>managerial tasks</w:t>
        </w:r>
        <w:r w:rsidR="00945CC3" w:rsidRPr="005B0A5B">
          <w:rPr>
            <w:rFonts w:ascii="Arial" w:hAnsi="Arial"/>
            <w:color w:val="222222"/>
            <w:sz w:val="26"/>
            <w:szCs w:val="26"/>
          </w:rPr>
          <w:t xml:space="preserve"> </w:t>
        </w:r>
      </w:ins>
      <w:r w:rsidRPr="005B0A5B">
        <w:rPr>
          <w:rFonts w:ascii="Arial" w:hAnsi="Arial"/>
          <w:color w:val="222222"/>
          <w:sz w:val="26"/>
          <w:szCs w:val="26"/>
        </w:rPr>
        <w:t xml:space="preserve">like applying for 501C3 tax exemptions, meeting with UNICEF officials at the Malagasy embassy </w:t>
      </w:r>
      <w:r>
        <w:rPr>
          <w:rFonts w:ascii="Arial" w:hAnsi="Arial"/>
          <w:color w:val="222222"/>
          <w:sz w:val="26"/>
          <w:szCs w:val="26"/>
        </w:rPr>
        <w:t xml:space="preserve">in New York </w:t>
      </w:r>
      <w:r w:rsidRPr="005B0A5B">
        <w:rPr>
          <w:rFonts w:ascii="Arial" w:hAnsi="Arial"/>
          <w:color w:val="222222"/>
          <w:sz w:val="26"/>
          <w:szCs w:val="26"/>
        </w:rPr>
        <w:t xml:space="preserve">to solicit funding, and arranging </w:t>
      </w:r>
      <w:r>
        <w:rPr>
          <w:rFonts w:ascii="Arial" w:hAnsi="Arial"/>
          <w:color w:val="222222"/>
          <w:sz w:val="26"/>
          <w:szCs w:val="26"/>
        </w:rPr>
        <w:t xml:space="preserve">the </w:t>
      </w:r>
      <w:r w:rsidRPr="005B0A5B">
        <w:rPr>
          <w:rFonts w:ascii="Arial" w:hAnsi="Arial"/>
          <w:color w:val="222222"/>
          <w:sz w:val="26"/>
          <w:szCs w:val="26"/>
        </w:rPr>
        <w:t xml:space="preserve">silent auction for our Benefit Show that was held at Joe’s Pub.  </w:t>
      </w:r>
    </w:p>
    <w:p w14:paraId="41DCED9D"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For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to grow from </w:t>
      </w:r>
      <w:r>
        <w:rPr>
          <w:rFonts w:ascii="Arial" w:hAnsi="Arial"/>
          <w:color w:val="222222"/>
          <w:sz w:val="26"/>
          <w:szCs w:val="26"/>
        </w:rPr>
        <w:t>a dream</w:t>
      </w:r>
      <w:r w:rsidRPr="005B0A5B">
        <w:rPr>
          <w:rFonts w:ascii="Arial" w:hAnsi="Arial"/>
          <w:color w:val="222222"/>
          <w:sz w:val="26"/>
          <w:szCs w:val="26"/>
        </w:rPr>
        <w:t xml:space="preserve"> in 2012 to bringing the programming to life in 2014, it required each member of the team to happily wear many hats, show some serious hustle, and </w:t>
      </w:r>
      <w:commentRangeStart w:id="35"/>
      <w:r w:rsidRPr="005B0A5B">
        <w:rPr>
          <w:rFonts w:ascii="Arial" w:hAnsi="Arial"/>
          <w:color w:val="222222"/>
          <w:sz w:val="26"/>
          <w:szCs w:val="26"/>
        </w:rPr>
        <w:t xml:space="preserve">hold constant reflection </w:t>
      </w:r>
      <w:commentRangeEnd w:id="35"/>
      <w:r w:rsidR="00945CC3">
        <w:rPr>
          <w:rStyle w:val="CommentReference"/>
        </w:rPr>
        <w:commentReference w:id="35"/>
      </w:r>
      <w:r w:rsidRPr="005B0A5B">
        <w:rPr>
          <w:rFonts w:ascii="Arial" w:hAnsi="Arial"/>
          <w:color w:val="222222"/>
          <w:sz w:val="26"/>
          <w:szCs w:val="26"/>
        </w:rPr>
        <w:t xml:space="preserve">to help </w:t>
      </w:r>
      <w:r>
        <w:rPr>
          <w:rFonts w:ascii="Arial" w:hAnsi="Arial"/>
          <w:color w:val="222222"/>
          <w:sz w:val="26"/>
          <w:szCs w:val="26"/>
        </w:rPr>
        <w:t>establish</w:t>
      </w:r>
      <w:r w:rsidRPr="005B0A5B">
        <w:rPr>
          <w:rFonts w:ascii="Arial" w:hAnsi="Arial"/>
          <w:color w:val="222222"/>
          <w:sz w:val="26"/>
          <w:szCs w:val="26"/>
        </w:rPr>
        <w:t xml:space="preserve"> our practices. </w:t>
      </w:r>
    </w:p>
    <w:p w14:paraId="5394778D"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When we got to Madagascar the first few days were spent organizing lodging, renting a rehearsal space, figuring out transportation, and adjusting to being on the other side of the </w:t>
      </w:r>
      <w:commentRangeStart w:id="36"/>
      <w:r w:rsidRPr="005B0A5B">
        <w:rPr>
          <w:rFonts w:ascii="Arial" w:hAnsi="Arial"/>
          <w:color w:val="222222"/>
          <w:sz w:val="26"/>
          <w:szCs w:val="26"/>
        </w:rPr>
        <w:t>world</w:t>
      </w:r>
      <w:commentRangeEnd w:id="36"/>
      <w:r w:rsidR="00945CC3">
        <w:rPr>
          <w:rStyle w:val="CommentReference"/>
        </w:rPr>
        <w:commentReference w:id="36"/>
      </w:r>
      <w:r w:rsidRPr="005B0A5B">
        <w:rPr>
          <w:rFonts w:ascii="Arial" w:hAnsi="Arial"/>
          <w:color w:val="222222"/>
          <w:sz w:val="26"/>
          <w:szCs w:val="26"/>
        </w:rPr>
        <w:t xml:space="preserve">. </w:t>
      </w:r>
    </w:p>
    <w:p w14:paraId="01BB3C0F"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used part of the budget to hire 15 bilingual Malagasy artists and musicians. They would help us develop content and translate while we worked with the students. </w:t>
      </w:r>
    </w:p>
    <w:p w14:paraId="06FBCB24"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American company would often hold meetings to reflect on what practices were working and what needed to be improved. Early on, I decided that I worked very well with the teaching artists and took the initiative to lead their trainings 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pedagogy. Throughout the process, I led meetings three times a week with the teaching artists to help identify areas that needed to be improved, practice exercises that we would be working on with the students, and prep materials we would need for rehearsal. </w:t>
      </w:r>
    </w:p>
    <w:p w14:paraId="04ACE6B2"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work we did with the students started by choosing a Malagasy folktale to turn into a play. The students chose, “Crocodiles for Husbands,” a Malagasy fable where the three daughters of the King are accidentally married off to crocodiles that are disguised as men. When the village finds out that the crocodiles have tricked them, they set out to find the girls. In the end, they save the girls and barbeque the crocodiles. </w:t>
      </w:r>
    </w:p>
    <w:p w14:paraId="781AF120"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At the end of the rehearsal process there would be three shows, highlighted by a performance in front of over 5,000 people at UNICEF’S “30 Years in Madagascar” celebration. </w:t>
      </w:r>
    </w:p>
    <w:p w14:paraId="3CA14B98" w14:textId="77777777" w:rsidR="008600F4" w:rsidRPr="005B0A5B" w:rsidRDefault="008600F4" w:rsidP="008600F4">
      <w:pPr>
        <w:rPr>
          <w:rFonts w:ascii="Times" w:hAnsi="Times"/>
          <w:sz w:val="26"/>
          <w:szCs w:val="20"/>
        </w:rPr>
      </w:pPr>
      <w:r w:rsidRPr="005B0A5B">
        <w:rPr>
          <w:rFonts w:ascii="Arial" w:hAnsi="Arial"/>
          <w:color w:val="222222"/>
          <w:sz w:val="26"/>
          <w:szCs w:val="26"/>
        </w:rPr>
        <w:t xml:space="preserve">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worked to develop this play with 30 students from two different organizations. </w:t>
      </w:r>
      <w:r>
        <w:rPr>
          <w:rFonts w:ascii="Arial" w:hAnsi="Arial"/>
          <w:color w:val="222222"/>
          <w:sz w:val="26"/>
          <w:szCs w:val="26"/>
        </w:rPr>
        <w:t xml:space="preserve">15 students from </w:t>
      </w:r>
      <w:proofErr w:type="spellStart"/>
      <w:r w:rsidRPr="005B0A5B">
        <w:rPr>
          <w:rFonts w:ascii="Arial" w:hAnsi="Arial"/>
          <w:color w:val="222222"/>
          <w:sz w:val="26"/>
          <w:szCs w:val="26"/>
        </w:rPr>
        <w:t>Akany</w:t>
      </w:r>
      <w:proofErr w:type="spellEnd"/>
      <w:r w:rsidRPr="005B0A5B">
        <w:rPr>
          <w:rFonts w:ascii="Arial" w:hAnsi="Arial"/>
          <w:color w:val="222222"/>
          <w:sz w:val="26"/>
          <w:szCs w:val="26"/>
        </w:rPr>
        <w:t xml:space="preserve"> </w:t>
      </w:r>
      <w:proofErr w:type="spellStart"/>
      <w:r w:rsidRPr="005B0A5B">
        <w:rPr>
          <w:rFonts w:ascii="Arial" w:hAnsi="Arial"/>
          <w:color w:val="000000"/>
          <w:sz w:val="26"/>
          <w:szCs w:val="30"/>
        </w:rPr>
        <w:t>Fitahiana</w:t>
      </w:r>
      <w:proofErr w:type="spellEnd"/>
      <w:r>
        <w:rPr>
          <w:rFonts w:ascii="Arial" w:hAnsi="Arial"/>
          <w:color w:val="222222"/>
          <w:sz w:val="26"/>
          <w:szCs w:val="26"/>
        </w:rPr>
        <w:t xml:space="preserve"> had been involved with Zara </w:t>
      </w:r>
      <w:proofErr w:type="spellStart"/>
      <w:r>
        <w:rPr>
          <w:rFonts w:ascii="Arial" w:hAnsi="Arial"/>
          <w:color w:val="222222"/>
          <w:sz w:val="26"/>
          <w:szCs w:val="26"/>
        </w:rPr>
        <w:t>Aina’s</w:t>
      </w:r>
      <w:proofErr w:type="spellEnd"/>
      <w:r>
        <w:rPr>
          <w:rFonts w:ascii="Arial" w:hAnsi="Arial"/>
          <w:color w:val="222222"/>
          <w:sz w:val="26"/>
          <w:szCs w:val="26"/>
        </w:rPr>
        <w:t xml:space="preserve"> programming since 2012.</w:t>
      </w:r>
      <w:r w:rsidRPr="005B0A5B">
        <w:rPr>
          <w:rFonts w:ascii="Arial" w:hAnsi="Arial"/>
          <w:color w:val="222222"/>
          <w:sz w:val="26"/>
          <w:szCs w:val="26"/>
        </w:rPr>
        <w:t xml:space="preserve"> In 2014, UNICEF helped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to expand their outreach to include 15 other children from an additional organization,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w:t>
      </w:r>
    </w:p>
    <w:p w14:paraId="12DDD99E"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A short time into the program, I noticed that the work wasn’t affecting all the students the same. The kids from </w:t>
      </w:r>
      <w:proofErr w:type="spellStart"/>
      <w:r w:rsidRPr="005B0A5B">
        <w:rPr>
          <w:rFonts w:ascii="Arial" w:hAnsi="Arial"/>
          <w:color w:val="222222"/>
          <w:sz w:val="26"/>
          <w:szCs w:val="26"/>
        </w:rPr>
        <w:t>Akany</w:t>
      </w:r>
      <w:proofErr w:type="spellEnd"/>
      <w:r w:rsidRPr="005B0A5B">
        <w:rPr>
          <w:rFonts w:ascii="Arial" w:hAnsi="Arial"/>
          <w:color w:val="222222"/>
          <w:sz w:val="26"/>
          <w:szCs w:val="26"/>
        </w:rPr>
        <w:t xml:space="preserve"> </w:t>
      </w:r>
      <w:proofErr w:type="spellStart"/>
      <w:r w:rsidRPr="005B0A5B">
        <w:rPr>
          <w:rFonts w:ascii="Arial" w:hAnsi="Arial"/>
          <w:color w:val="000000"/>
          <w:sz w:val="26"/>
          <w:szCs w:val="30"/>
        </w:rPr>
        <w:t>Fitahiana</w:t>
      </w:r>
      <w:proofErr w:type="spellEnd"/>
      <w:r w:rsidRPr="005B0A5B">
        <w:rPr>
          <w:rFonts w:ascii="Arial" w:hAnsi="Arial"/>
          <w:color w:val="000000"/>
          <w:sz w:val="26"/>
          <w:szCs w:val="30"/>
        </w:rPr>
        <w:t xml:space="preserve"> </w:t>
      </w:r>
      <w:r w:rsidRPr="005B0A5B">
        <w:rPr>
          <w:rFonts w:ascii="Arial" w:hAnsi="Arial"/>
          <w:color w:val="222222"/>
          <w:sz w:val="26"/>
          <w:szCs w:val="26"/>
        </w:rPr>
        <w:t xml:space="preserve">were generally more focused, enthusiastic and involved. These kids lived in </w:t>
      </w:r>
      <w:proofErr w:type="spellStart"/>
      <w:r w:rsidRPr="00BF3F2D">
        <w:rPr>
          <w:rFonts w:ascii="Arial" w:hAnsi="Arial"/>
          <w:color w:val="222222"/>
          <w:sz w:val="26"/>
          <w:szCs w:val="26"/>
        </w:rPr>
        <w:t>Ankorondrano</w:t>
      </w:r>
      <w:proofErr w:type="spellEnd"/>
      <w:r w:rsidRPr="005B0A5B">
        <w:rPr>
          <w:rFonts w:ascii="Arial" w:hAnsi="Arial"/>
          <w:color w:val="222222"/>
          <w:sz w:val="26"/>
          <w:szCs w:val="26"/>
        </w:rPr>
        <w:t>,</w:t>
      </w:r>
      <w:r>
        <w:rPr>
          <w:rFonts w:ascii="Arial" w:hAnsi="Arial"/>
          <w:color w:val="222222"/>
          <w:sz w:val="26"/>
          <w:szCs w:val="26"/>
        </w:rPr>
        <w:t xml:space="preserve"> the slum</w:t>
      </w:r>
      <w:r w:rsidRPr="005B0A5B">
        <w:rPr>
          <w:rFonts w:ascii="Arial" w:hAnsi="Arial"/>
          <w:color w:val="222222"/>
          <w:sz w:val="26"/>
          <w:szCs w:val="26"/>
        </w:rPr>
        <w:t xml:space="preserve"> of Antananarivo</w:t>
      </w:r>
      <w:r>
        <w:rPr>
          <w:rFonts w:ascii="Arial" w:hAnsi="Arial"/>
          <w:color w:val="222222"/>
          <w:sz w:val="26"/>
          <w:szCs w:val="26"/>
        </w:rPr>
        <w:t>, and w</w:t>
      </w:r>
      <w:r w:rsidRPr="005B0A5B">
        <w:rPr>
          <w:rFonts w:ascii="Arial" w:hAnsi="Arial"/>
          <w:color w:val="222222"/>
          <w:sz w:val="26"/>
          <w:szCs w:val="26"/>
        </w:rPr>
        <w:t xml:space="preserve">hile the living conditions </w:t>
      </w:r>
      <w:r>
        <w:rPr>
          <w:rFonts w:ascii="Arial" w:hAnsi="Arial"/>
          <w:color w:val="222222"/>
          <w:sz w:val="26"/>
          <w:szCs w:val="26"/>
        </w:rPr>
        <w:t>there a</w:t>
      </w:r>
      <w:r w:rsidRPr="005B0A5B">
        <w:rPr>
          <w:rFonts w:ascii="Arial" w:hAnsi="Arial"/>
          <w:color w:val="222222"/>
          <w:sz w:val="26"/>
          <w:szCs w:val="26"/>
        </w:rPr>
        <w:t xml:space="preserve">re hard to imagine, they all had loving families who supported their involvement in programs like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This support made a huge difference, and you could see it reflected in the students’ attitudes at rehearsal. </w:t>
      </w:r>
    </w:p>
    <w:p w14:paraId="63F23C3E"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kids from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had a much harder upbringing.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is an orphanage for children who come from a background of abuse or homelessness. </w:t>
      </w:r>
    </w:p>
    <w:p w14:paraId="5EFDF90D"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While all the children who participate in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need tons of love and care, I realized that the participants from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required extra compassion and patience. The American company needed to figure out a way to inspire the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students to be more participative in rehearsal. The success of the workshop hinged on the ability of the instructors to build a trust between </w:t>
      </w:r>
      <w:r>
        <w:rPr>
          <w:rFonts w:ascii="Arial" w:hAnsi="Arial"/>
          <w:color w:val="222222"/>
          <w:sz w:val="26"/>
          <w:szCs w:val="26"/>
        </w:rPr>
        <w:t xml:space="preserve">the </w:t>
      </w:r>
      <w:proofErr w:type="spellStart"/>
      <w:r>
        <w:rPr>
          <w:rFonts w:ascii="Arial" w:hAnsi="Arial"/>
          <w:color w:val="222222"/>
          <w:sz w:val="26"/>
          <w:szCs w:val="26"/>
        </w:rPr>
        <w:t>Manaoti</w:t>
      </w:r>
      <w:proofErr w:type="spellEnd"/>
      <w:r>
        <w:rPr>
          <w:rFonts w:ascii="Arial" w:hAnsi="Arial"/>
          <w:color w:val="222222"/>
          <w:sz w:val="26"/>
          <w:szCs w:val="26"/>
        </w:rPr>
        <w:t xml:space="preserve"> students and them</w:t>
      </w:r>
      <w:r w:rsidRPr="005B0A5B">
        <w:rPr>
          <w:rFonts w:ascii="Arial" w:hAnsi="Arial"/>
          <w:color w:val="222222"/>
          <w:sz w:val="26"/>
          <w:szCs w:val="26"/>
        </w:rPr>
        <w:t xml:space="preserve">selves. </w:t>
      </w:r>
    </w:p>
    <w:p w14:paraId="50486274"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One of the students from </w:t>
      </w:r>
      <w:proofErr w:type="spellStart"/>
      <w:r w:rsidRPr="005B0A5B">
        <w:rPr>
          <w:rFonts w:ascii="Arial" w:hAnsi="Arial"/>
          <w:color w:val="222222"/>
          <w:sz w:val="26"/>
          <w:szCs w:val="26"/>
        </w:rPr>
        <w:t>Manaoti</w:t>
      </w:r>
      <w:proofErr w:type="spellEnd"/>
      <w:r w:rsidRPr="005B0A5B">
        <w:rPr>
          <w:rFonts w:ascii="Arial" w:hAnsi="Arial"/>
          <w:color w:val="222222"/>
          <w:sz w:val="26"/>
          <w:szCs w:val="26"/>
        </w:rPr>
        <w:t xml:space="preserve">, Andreas, exemplifies how Zara </w:t>
      </w:r>
      <w:proofErr w:type="spellStart"/>
      <w:r w:rsidRPr="005B0A5B">
        <w:rPr>
          <w:rFonts w:ascii="Arial" w:hAnsi="Arial"/>
          <w:color w:val="222222"/>
          <w:sz w:val="26"/>
          <w:szCs w:val="26"/>
        </w:rPr>
        <w:t>Aina</w:t>
      </w:r>
      <w:proofErr w:type="spellEnd"/>
      <w:r w:rsidRPr="005B0A5B">
        <w:rPr>
          <w:rFonts w:ascii="Arial" w:hAnsi="Arial"/>
          <w:color w:val="222222"/>
          <w:sz w:val="26"/>
          <w:szCs w:val="26"/>
        </w:rPr>
        <w:t xml:space="preserve"> is a transformational program. Andreas was super shy on stage, and he would always get in fights with the other kids and distract from rehearsal. After talking with some of the Malagasy teachers from </w:t>
      </w:r>
      <w:proofErr w:type="spellStart"/>
      <w:r w:rsidRPr="005B0A5B">
        <w:rPr>
          <w:rFonts w:ascii="Arial" w:hAnsi="Arial"/>
          <w:color w:val="222222"/>
          <w:sz w:val="26"/>
          <w:szCs w:val="26"/>
        </w:rPr>
        <w:t>Manaoti</w:t>
      </w:r>
      <w:proofErr w:type="spellEnd"/>
      <w:r>
        <w:rPr>
          <w:rFonts w:ascii="Arial" w:hAnsi="Arial"/>
          <w:color w:val="222222"/>
          <w:sz w:val="26"/>
          <w:szCs w:val="26"/>
        </w:rPr>
        <w:t>,</w:t>
      </w:r>
      <w:r w:rsidRPr="005B0A5B">
        <w:rPr>
          <w:rFonts w:ascii="Arial" w:hAnsi="Arial"/>
          <w:color w:val="222222"/>
          <w:sz w:val="26"/>
          <w:szCs w:val="26"/>
        </w:rPr>
        <w:t xml:space="preserve"> it turned out the other kids were teasing Andreas because his mom was a drug addict. </w:t>
      </w:r>
    </w:p>
    <w:p w14:paraId="03F5EA37"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It was a difficult conversation to have, but I knew I had to be a role model for Andreas and find a way to encourage him to be more involved in Zara </w:t>
      </w:r>
      <w:proofErr w:type="spellStart"/>
      <w:r w:rsidRPr="005B0A5B">
        <w:rPr>
          <w:rFonts w:ascii="Arial" w:hAnsi="Arial"/>
          <w:color w:val="222222"/>
          <w:sz w:val="26"/>
          <w:szCs w:val="26"/>
        </w:rPr>
        <w:t>Aina’s</w:t>
      </w:r>
      <w:proofErr w:type="spellEnd"/>
      <w:r w:rsidRPr="005B0A5B">
        <w:rPr>
          <w:rFonts w:ascii="Arial" w:hAnsi="Arial"/>
          <w:color w:val="222222"/>
          <w:sz w:val="26"/>
          <w:szCs w:val="26"/>
        </w:rPr>
        <w:t xml:space="preserve"> programming. I took Andreas aside and let him know that he shouldn’t have to suffer from teasing and that he was an amazing and talented kid. The American company then called the whole ensemble together and reminded everyone of the three rules: 1 2 3! I said, “Building a great show requires us to be an ensemble, encourage each other to try new things, to be bold and to not give up.</w:t>
      </w:r>
      <w:r>
        <w:rPr>
          <w:rFonts w:ascii="Arial" w:hAnsi="Arial"/>
          <w:color w:val="222222"/>
          <w:sz w:val="26"/>
          <w:szCs w:val="26"/>
        </w:rPr>
        <w:t xml:space="preserve"> We can’t put each other down.</w:t>
      </w:r>
      <w:r w:rsidRPr="005B0A5B">
        <w:rPr>
          <w:rFonts w:ascii="Arial" w:hAnsi="Arial"/>
          <w:color w:val="222222"/>
          <w:sz w:val="26"/>
          <w:szCs w:val="26"/>
        </w:rPr>
        <w:t xml:space="preserve">” </w:t>
      </w:r>
    </w:p>
    <w:p w14:paraId="0C26ECF1"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After sticking up for Andreas, his attitude</w:t>
      </w:r>
      <w:r>
        <w:rPr>
          <w:rFonts w:ascii="Arial" w:hAnsi="Arial"/>
          <w:color w:val="222222"/>
          <w:sz w:val="26"/>
          <w:szCs w:val="26"/>
        </w:rPr>
        <w:t xml:space="preserve"> seemed to</w:t>
      </w:r>
      <w:r w:rsidRPr="005B0A5B">
        <w:rPr>
          <w:rFonts w:ascii="Arial" w:hAnsi="Arial"/>
          <w:color w:val="222222"/>
          <w:sz w:val="26"/>
          <w:szCs w:val="26"/>
        </w:rPr>
        <w:t xml:space="preserve"> transform. He started coming by the house in the mornings before rehearsal to play dominos and cards. He started being much more expressive and involved in rehearsals. His relationship with his friends improved and he hardly got into physical confrontations anymore. </w:t>
      </w:r>
    </w:p>
    <w:p w14:paraId="4C5C8C6D"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One night, while cleaning up the house after rehearsal we noticed that two of our </w:t>
      </w:r>
      <w:proofErr w:type="spellStart"/>
      <w:r w:rsidRPr="005B0A5B">
        <w:rPr>
          <w:rFonts w:ascii="Arial" w:hAnsi="Arial"/>
          <w:color w:val="222222"/>
          <w:sz w:val="26"/>
          <w:szCs w:val="26"/>
        </w:rPr>
        <w:t>Ipods</w:t>
      </w:r>
      <w:proofErr w:type="spellEnd"/>
      <w:r w:rsidRPr="005B0A5B">
        <w:rPr>
          <w:rFonts w:ascii="Arial" w:hAnsi="Arial"/>
          <w:color w:val="222222"/>
          <w:sz w:val="26"/>
          <w:szCs w:val="26"/>
        </w:rPr>
        <w:t xml:space="preserve"> had gone missing. After turning the house upside down, we realized that one of the kids had probably taken them. The kids were over at the house constantly and we would often let them use our electronics to play games or take pictures. Nobody had ever taken anything because there was a lot of trust between us, but the temptation had at last proven to be too much. </w:t>
      </w:r>
    </w:p>
    <w:p w14:paraId="15841841"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next day at rehearsal we called the ensemble together and let them know the situation, “something has gone missing and until the electronics are returned nobody can come over to the house, except to rehearse.” </w:t>
      </w:r>
    </w:p>
    <w:p w14:paraId="07A32340"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kids went into an uproar. They loved coming to the house. They spent every second they could with us and hated the idea of not being able to come. They all started yelling and pointing fingers. “ANDREAS!”  Andreas yelled back, denying it. </w:t>
      </w:r>
    </w:p>
    <w:p w14:paraId="188BF31E" w14:textId="77777777" w:rsidR="008600F4" w:rsidRPr="005B0A5B" w:rsidRDefault="008600F4" w:rsidP="008600F4">
      <w:pPr>
        <w:rPr>
          <w:rFonts w:ascii="Arial" w:hAnsi="Arial"/>
          <w:color w:val="222222"/>
          <w:sz w:val="26"/>
          <w:szCs w:val="26"/>
        </w:rPr>
      </w:pPr>
      <w:r>
        <w:rPr>
          <w:rFonts w:ascii="Arial" w:hAnsi="Arial"/>
          <w:color w:val="222222"/>
          <w:sz w:val="26"/>
          <w:szCs w:val="26"/>
        </w:rPr>
        <w:t>It hurt to think Andreas</w:t>
      </w:r>
      <w:r w:rsidRPr="005B0A5B">
        <w:rPr>
          <w:rFonts w:ascii="Arial" w:hAnsi="Arial"/>
          <w:color w:val="222222"/>
          <w:sz w:val="26"/>
          <w:szCs w:val="26"/>
        </w:rPr>
        <w:t xml:space="preserve"> could have done it and our first reaction was to punish him.  But </w:t>
      </w:r>
      <w:r>
        <w:rPr>
          <w:rFonts w:ascii="Arial" w:hAnsi="Arial"/>
          <w:color w:val="222222"/>
          <w:sz w:val="26"/>
          <w:szCs w:val="26"/>
        </w:rPr>
        <w:t xml:space="preserve">we also knew that </w:t>
      </w:r>
      <w:r w:rsidRPr="005B0A5B">
        <w:rPr>
          <w:rFonts w:ascii="Arial" w:hAnsi="Arial"/>
          <w:color w:val="222222"/>
          <w:sz w:val="26"/>
          <w:szCs w:val="26"/>
        </w:rPr>
        <w:t xml:space="preserve">improving these kid’s lives required us to navigate a lot of ambiguity, so even though he broke our trust, we had to lead by example and show forgiveness in order for him to learn from his mistakes and grow. So I took him aside and told him, “I understand people make mistakes. If you did take the electronics, just bring them back tomorrow and leave them outside. Nobody will ever know it was you, all will be forgiven.” He was upset and didn’t say </w:t>
      </w:r>
      <w:commentRangeStart w:id="37"/>
      <w:r w:rsidRPr="005B0A5B">
        <w:rPr>
          <w:rFonts w:ascii="Arial" w:hAnsi="Arial"/>
          <w:color w:val="222222"/>
          <w:sz w:val="26"/>
          <w:szCs w:val="26"/>
        </w:rPr>
        <w:t>anything</w:t>
      </w:r>
      <w:commentRangeEnd w:id="37"/>
      <w:r w:rsidR="00945CC3">
        <w:rPr>
          <w:rStyle w:val="CommentReference"/>
        </w:rPr>
        <w:commentReference w:id="37"/>
      </w:r>
      <w:r w:rsidRPr="005B0A5B">
        <w:rPr>
          <w:rFonts w:ascii="Arial" w:hAnsi="Arial"/>
          <w:color w:val="222222"/>
          <w:sz w:val="26"/>
          <w:szCs w:val="26"/>
        </w:rPr>
        <w:t xml:space="preserve">. </w:t>
      </w:r>
    </w:p>
    <w:p w14:paraId="4BFA8776"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The next morning at 7 am there was a knock at the door. It was Andreas. He gave each of the Americans a giant hug and said he had found the </w:t>
      </w:r>
      <w:proofErr w:type="spellStart"/>
      <w:r w:rsidRPr="005B0A5B">
        <w:rPr>
          <w:rFonts w:ascii="Arial" w:hAnsi="Arial"/>
          <w:color w:val="222222"/>
          <w:sz w:val="26"/>
          <w:szCs w:val="26"/>
        </w:rPr>
        <w:t>Ipods</w:t>
      </w:r>
      <w:proofErr w:type="spellEnd"/>
      <w:r w:rsidRPr="005B0A5B">
        <w:rPr>
          <w:rFonts w:ascii="Arial" w:hAnsi="Arial"/>
          <w:color w:val="222222"/>
          <w:sz w:val="26"/>
          <w:szCs w:val="26"/>
        </w:rPr>
        <w:t xml:space="preserve"> in the dirt out front of the house. All was forgotten.  This is an example of the </w:t>
      </w:r>
      <w:r w:rsidRPr="005B0A5B">
        <w:rPr>
          <w:rFonts w:ascii="Arial" w:hAnsi="Arial"/>
          <w:sz w:val="26"/>
        </w:rPr>
        <w:t xml:space="preserve">trust that Zara </w:t>
      </w:r>
      <w:proofErr w:type="spellStart"/>
      <w:r w:rsidRPr="005B0A5B">
        <w:rPr>
          <w:rFonts w:ascii="Arial" w:hAnsi="Arial"/>
          <w:sz w:val="26"/>
        </w:rPr>
        <w:t>Aina’s</w:t>
      </w:r>
      <w:proofErr w:type="spellEnd"/>
      <w:r w:rsidRPr="005B0A5B">
        <w:rPr>
          <w:rFonts w:ascii="Arial" w:hAnsi="Arial"/>
          <w:sz w:val="26"/>
        </w:rPr>
        <w:t xml:space="preserve"> work helps to build between the instructors and the students that makes Zara </w:t>
      </w:r>
      <w:proofErr w:type="spellStart"/>
      <w:r w:rsidRPr="005B0A5B">
        <w:rPr>
          <w:rFonts w:ascii="Arial" w:hAnsi="Arial"/>
          <w:sz w:val="26"/>
        </w:rPr>
        <w:t>Aina</w:t>
      </w:r>
      <w:proofErr w:type="spellEnd"/>
      <w:r w:rsidRPr="005B0A5B">
        <w:rPr>
          <w:rFonts w:ascii="Arial" w:hAnsi="Arial"/>
          <w:sz w:val="26"/>
        </w:rPr>
        <w:t xml:space="preserve"> a transformational program.  </w:t>
      </w:r>
    </w:p>
    <w:p w14:paraId="652B913B" w14:textId="77777777" w:rsidR="008600F4" w:rsidRPr="005B0A5B" w:rsidRDefault="008600F4" w:rsidP="008600F4">
      <w:pPr>
        <w:rPr>
          <w:rFonts w:ascii="Arial" w:hAnsi="Arial"/>
          <w:color w:val="222222"/>
          <w:sz w:val="26"/>
          <w:szCs w:val="26"/>
        </w:rPr>
      </w:pPr>
      <w:r w:rsidRPr="005B0A5B">
        <w:rPr>
          <w:rFonts w:ascii="Arial" w:hAnsi="Arial"/>
          <w:color w:val="222222"/>
          <w:sz w:val="26"/>
          <w:szCs w:val="26"/>
        </w:rPr>
        <w:t xml:space="preserve">For the rest of the workshop, Andreas was a model student. He became the star of his scene and would come to rehearsals with lots of ideas. It was a highlight for me to be able to share the stage with him as police officers that were searching for the lost girls. </w:t>
      </w:r>
    </w:p>
    <w:p w14:paraId="536F7CB1" w14:textId="407498F3" w:rsidR="008600F4" w:rsidRPr="005B0A5B" w:rsidRDefault="008600F4" w:rsidP="008600F4">
      <w:pPr>
        <w:rPr>
          <w:rFonts w:ascii="Arial" w:hAnsi="Arial"/>
          <w:sz w:val="26"/>
        </w:rPr>
      </w:pPr>
      <w:r w:rsidRPr="005B0A5B">
        <w:rPr>
          <w:rFonts w:ascii="Arial" w:hAnsi="Arial"/>
          <w:color w:val="222222"/>
          <w:sz w:val="26"/>
          <w:szCs w:val="26"/>
        </w:rPr>
        <w:t>After performing in front of over 5,000 people at UNICEF’S “30 Years in Madagascar” celebration, Andrea</w:t>
      </w:r>
      <w:ins w:id="38" w:author="Tanesha Thomas" w:date="2015-05-29T10:49:00Z">
        <w:r w:rsidR="006E76C3">
          <w:rPr>
            <w:rFonts w:ascii="Arial" w:hAnsi="Arial"/>
            <w:color w:val="222222"/>
            <w:sz w:val="26"/>
            <w:szCs w:val="26"/>
          </w:rPr>
          <w:t>s</w:t>
        </w:r>
      </w:ins>
      <w:r w:rsidRPr="005B0A5B">
        <w:rPr>
          <w:rFonts w:ascii="Arial" w:hAnsi="Arial"/>
          <w:color w:val="222222"/>
          <w:sz w:val="26"/>
          <w:szCs w:val="26"/>
        </w:rPr>
        <w:t xml:space="preserve"> had a smile on his face that stretched from ear to ear. </w:t>
      </w:r>
      <w:r w:rsidRPr="005B0A5B">
        <w:rPr>
          <w:rFonts w:ascii="Arial" w:hAnsi="Arial"/>
          <w:sz w:val="26"/>
        </w:rPr>
        <w:t xml:space="preserve">Andreas expressed to me that in the beginning he felt small and as if he had nothing to offer, but as a result of the time spent working with the company he felt “big” and recognized the gifts that he possesses. Moreover, I could tell that there was an eagerness to continue sharing those gifts with </w:t>
      </w:r>
      <w:commentRangeStart w:id="39"/>
      <w:r w:rsidRPr="005B0A5B">
        <w:rPr>
          <w:rFonts w:ascii="Arial" w:hAnsi="Arial"/>
          <w:sz w:val="26"/>
        </w:rPr>
        <w:t>others</w:t>
      </w:r>
      <w:commentRangeEnd w:id="39"/>
      <w:r w:rsidR="006E76C3">
        <w:rPr>
          <w:rStyle w:val="CommentReference"/>
        </w:rPr>
        <w:commentReference w:id="39"/>
      </w:r>
      <w:r w:rsidRPr="005B0A5B">
        <w:rPr>
          <w:rFonts w:ascii="Arial" w:hAnsi="Arial"/>
          <w:sz w:val="26"/>
        </w:rPr>
        <w:t>.</w:t>
      </w:r>
    </w:p>
    <w:p w14:paraId="770F8098" w14:textId="77777777" w:rsidR="008600F4" w:rsidRPr="005B0A5B" w:rsidRDefault="008600F4" w:rsidP="008600F4">
      <w:pPr>
        <w:rPr>
          <w:rFonts w:ascii="Arial" w:hAnsi="Arial"/>
          <w:sz w:val="26"/>
        </w:rPr>
      </w:pPr>
      <w:r w:rsidRPr="005B0A5B">
        <w:rPr>
          <w:rFonts w:ascii="Arial" w:hAnsi="Arial"/>
          <w:sz w:val="26"/>
        </w:rPr>
        <w:t xml:space="preserve">Working to organize a multi-national, educational-theater NGO is an extremely complicated process that required a kick-ass team to show some serious hustle to even step foot in Madagascar. Ultimately, it was each team member’s ability to break down a huge puzzle into smaller tasks that allowed us to be a positive influence on a kid like </w:t>
      </w:r>
      <w:commentRangeStart w:id="40"/>
      <w:r w:rsidRPr="005B0A5B">
        <w:rPr>
          <w:rFonts w:ascii="Arial" w:hAnsi="Arial"/>
          <w:sz w:val="26"/>
        </w:rPr>
        <w:t>Andreas</w:t>
      </w:r>
      <w:commentRangeEnd w:id="40"/>
      <w:r w:rsidR="006E76C3">
        <w:rPr>
          <w:rStyle w:val="CommentReference"/>
        </w:rPr>
        <w:commentReference w:id="40"/>
      </w:r>
      <w:r w:rsidRPr="005B0A5B">
        <w:rPr>
          <w:rFonts w:ascii="Arial" w:hAnsi="Arial"/>
          <w:sz w:val="26"/>
        </w:rPr>
        <w:t xml:space="preserve">. </w:t>
      </w:r>
    </w:p>
    <w:p w14:paraId="28C52F72" w14:textId="77777777" w:rsidR="002941C5" w:rsidRDefault="002941C5"/>
    <w:sectPr w:rsidR="002941C5" w:rsidSect="002941C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nesha Thomas" w:date="2015-05-29T10:00:00Z" w:initials="TT">
    <w:p w14:paraId="2FB9F55E" w14:textId="77777777" w:rsidR="00945CC3" w:rsidRDefault="00945CC3">
      <w:pPr>
        <w:pStyle w:val="CommentText"/>
      </w:pPr>
      <w:r>
        <w:rPr>
          <w:rStyle w:val="CommentReference"/>
        </w:rPr>
        <w:annotationRef/>
      </w:r>
      <w:r>
        <w:t>The transition between these two paragraphs is unclear. How do you get from computer/acting class to now? Specifically, what about “in the time since” has made you search for opportunities to be more “useful, productive and engaged”?</w:t>
      </w:r>
    </w:p>
  </w:comment>
  <w:comment w:id="1" w:author="Tanesha Thomas" w:date="2015-05-29T10:04:00Z" w:initials="TT">
    <w:p w14:paraId="0C06DF88" w14:textId="77777777" w:rsidR="00945CC3" w:rsidRDefault="00945CC3">
      <w:pPr>
        <w:pStyle w:val="CommentText"/>
      </w:pPr>
      <w:r>
        <w:rPr>
          <w:rStyle w:val="CommentReference"/>
        </w:rPr>
        <w:annotationRef/>
      </w:r>
      <w:r>
        <w:t xml:space="preserve">Is this a non-profit? Acting troop?  Religious org? </w:t>
      </w:r>
    </w:p>
  </w:comment>
  <w:comment w:id="2" w:author="Tanesha Thomas" w:date="2015-05-29T10:05:00Z" w:initials="TT">
    <w:p w14:paraId="7EBA29B6" w14:textId="77777777" w:rsidR="00945CC3" w:rsidRDefault="00945CC3">
      <w:pPr>
        <w:pStyle w:val="CommentText"/>
      </w:pPr>
      <w:r>
        <w:rPr>
          <w:rStyle w:val="CommentReference"/>
        </w:rPr>
        <w:annotationRef/>
      </w:r>
      <w:r>
        <w:t xml:space="preserve">This is a run on. You could make this two separate sentences about ZA and then describe the Malagasy kids. </w:t>
      </w:r>
    </w:p>
  </w:comment>
  <w:comment w:id="3" w:author="Tanesha Thomas" w:date="2015-05-29T10:07:00Z" w:initials="TT">
    <w:p w14:paraId="46DF2BFE" w14:textId="77777777" w:rsidR="00945CC3" w:rsidRDefault="00945CC3">
      <w:pPr>
        <w:pStyle w:val="CommentText"/>
      </w:pPr>
      <w:r>
        <w:rPr>
          <w:rStyle w:val="CommentReference"/>
        </w:rPr>
        <w:annotationRef/>
      </w:r>
      <w:r>
        <w:t xml:space="preserve">Word choice. Find another way to describe how this opportunity allowed you to be creative and innovative in the workplace, since that is what the rest of the sentence is about. </w:t>
      </w:r>
    </w:p>
  </w:comment>
  <w:comment w:id="4" w:author="Tanesha Thomas" w:date="2015-05-29T10:09:00Z" w:initials="TT">
    <w:p w14:paraId="7AA7994B" w14:textId="77777777" w:rsidR="00945CC3" w:rsidRDefault="00945CC3">
      <w:pPr>
        <w:pStyle w:val="CommentText"/>
      </w:pPr>
      <w:r>
        <w:rPr>
          <w:rStyle w:val="CommentReference"/>
        </w:rPr>
        <w:annotationRef/>
      </w:r>
      <w:r>
        <w:t>Where did you learn this stuff? Self-taught? Saying you learned some of it in Africa might be interesting and add to the continuity of the piece.</w:t>
      </w:r>
    </w:p>
  </w:comment>
  <w:comment w:id="5" w:author="Tanesha Thomas" w:date="2015-05-29T10:12:00Z" w:initials="TT">
    <w:p w14:paraId="0AB0D347" w14:textId="77777777" w:rsidR="00945CC3" w:rsidRDefault="00945CC3">
      <w:pPr>
        <w:pStyle w:val="CommentText"/>
      </w:pPr>
      <w:r>
        <w:rPr>
          <w:rStyle w:val="CommentReference"/>
        </w:rPr>
        <w:annotationRef/>
      </w:r>
      <w:r>
        <w:t xml:space="preserve">I would make this point a little earlier. Connect acting/art to problem solving. Show that what makes you special is that you are a creative problem solver in lots of different circumstances from carpentry, to teaching, to </w:t>
      </w:r>
      <w:proofErr w:type="spellStart"/>
      <w:r>
        <w:t>nannying</w:t>
      </w:r>
      <w:proofErr w:type="spellEnd"/>
    </w:p>
  </w:comment>
  <w:comment w:id="6" w:author="Tanesha Thomas" w:date="2015-05-29T10:18:00Z" w:initials="TT">
    <w:p w14:paraId="3CA5F62D" w14:textId="77777777" w:rsidR="00945CC3" w:rsidRDefault="00945CC3">
      <w:pPr>
        <w:pStyle w:val="CommentText"/>
      </w:pPr>
      <w:r>
        <w:rPr>
          <w:rStyle w:val="CommentReference"/>
        </w:rPr>
        <w:annotationRef/>
      </w:r>
      <w:r>
        <w:t xml:space="preserve">These specifics are good. The more that you market yourself as a self-starter, the better. </w:t>
      </w:r>
    </w:p>
  </w:comment>
  <w:comment w:id="7" w:author="Tanesha Thomas" w:date="2015-05-29T10:17:00Z" w:initials="TT">
    <w:p w14:paraId="45E1FCB5" w14:textId="77777777" w:rsidR="00945CC3" w:rsidRDefault="00945CC3">
      <w:pPr>
        <w:pStyle w:val="CommentText"/>
      </w:pPr>
      <w:r>
        <w:rPr>
          <w:rStyle w:val="CommentReference"/>
        </w:rPr>
        <w:annotationRef/>
      </w:r>
      <w:r>
        <w:t xml:space="preserve">How have the experiences you mentioned above helped you persevere through learning programming? </w:t>
      </w:r>
    </w:p>
  </w:comment>
  <w:comment w:id="8" w:author="Tanesha Thomas" w:date="2015-05-29T10:19:00Z" w:initials="TT">
    <w:p w14:paraId="09A875DD" w14:textId="77777777" w:rsidR="00945CC3" w:rsidRDefault="00945CC3">
      <w:pPr>
        <w:pStyle w:val="CommentText"/>
      </w:pPr>
      <w:r>
        <w:rPr>
          <w:rStyle w:val="CommentReference"/>
        </w:rPr>
        <w:annotationRef/>
      </w:r>
      <w:proofErr w:type="gramStart"/>
      <w:r>
        <w:t>now</w:t>
      </w:r>
      <w:proofErr w:type="gramEnd"/>
      <w:r>
        <w:t xml:space="preserve"> consciously </w:t>
      </w:r>
    </w:p>
  </w:comment>
  <w:comment w:id="9" w:author="Tanesha Thomas" w:date="2015-05-29T10:21:00Z" w:initials="TT">
    <w:p w14:paraId="1EBE450D" w14:textId="77777777" w:rsidR="00945CC3" w:rsidRDefault="00945CC3">
      <w:pPr>
        <w:pStyle w:val="CommentText"/>
      </w:pPr>
      <w:r>
        <w:rPr>
          <w:rStyle w:val="CommentReference"/>
        </w:rPr>
        <w:annotationRef/>
      </w:r>
      <w:r>
        <w:t xml:space="preserve">Maybe it would help to add some ass kissing about how great Flatiron is. Maybe you saw how fulfilling it was/is to Josh? Why are you applying here and nowhere else? </w:t>
      </w:r>
    </w:p>
  </w:comment>
  <w:comment w:id="10" w:author="Tanesha Thomas" w:date="2015-05-29T10:23:00Z" w:initials="TT">
    <w:p w14:paraId="046BCC2F" w14:textId="77777777" w:rsidR="00945CC3" w:rsidRDefault="00945CC3">
      <w:pPr>
        <w:pStyle w:val="CommentText"/>
      </w:pPr>
      <w:r>
        <w:rPr>
          <w:rStyle w:val="CommentReference"/>
        </w:rPr>
        <w:annotationRef/>
      </w:r>
      <w:r>
        <w:t>Good. Keep making connections between your unique life experiences and programming</w:t>
      </w:r>
    </w:p>
  </w:comment>
  <w:comment w:id="11" w:author="Tanesha Thomas" w:date="2015-05-29T10:26:00Z" w:initials="TT">
    <w:p w14:paraId="3684CCFD" w14:textId="77777777" w:rsidR="00945CC3" w:rsidRDefault="00945CC3">
      <w:pPr>
        <w:pStyle w:val="CommentText"/>
      </w:pPr>
      <w:r>
        <w:rPr>
          <w:rStyle w:val="CommentReference"/>
        </w:rPr>
        <w:annotationRef/>
      </w:r>
      <w:r>
        <w:t xml:space="preserve">It may be more valuable to add something about how you solved a problem here, were creative or whatever. Making the point that this was yet another space where you were allowed to display your creative problem solving </w:t>
      </w:r>
      <w:proofErr w:type="gramStart"/>
      <w:r>
        <w:t>skills  is</w:t>
      </w:r>
      <w:proofErr w:type="gramEnd"/>
      <w:r>
        <w:t xml:space="preserve"> more important than acknowledging privilege, though it is definitely worth mentioning that somewhere in the paragraph </w:t>
      </w:r>
    </w:p>
  </w:comment>
  <w:comment w:id="12" w:author="Tanesha Thomas" w:date="2015-05-29T10:27:00Z" w:initials="TT">
    <w:p w14:paraId="1FB8DC4E" w14:textId="77777777" w:rsidR="00945CC3" w:rsidRDefault="00945CC3">
      <w:pPr>
        <w:pStyle w:val="CommentText"/>
      </w:pPr>
      <w:r>
        <w:rPr>
          <w:rStyle w:val="CommentReference"/>
        </w:rPr>
        <w:annotationRef/>
      </w:r>
      <w:r>
        <w:t>Sounds better if you renovated the kids’ bikes too</w:t>
      </w:r>
    </w:p>
  </w:comment>
  <w:comment w:id="13" w:author="Tanesha Thomas" w:date="2015-05-29T10:28:00Z" w:initials="TT">
    <w:p w14:paraId="11E86060" w14:textId="77777777" w:rsidR="00945CC3" w:rsidRDefault="00945CC3">
      <w:pPr>
        <w:pStyle w:val="CommentText"/>
      </w:pPr>
      <w:r>
        <w:rPr>
          <w:rStyle w:val="CommentReference"/>
        </w:rPr>
        <w:annotationRef/>
      </w:r>
      <w:r>
        <w:t>Did you teach yourself to cook here or had you always been a good cook?</w:t>
      </w:r>
    </w:p>
  </w:comment>
  <w:comment w:id="16" w:author="Tanesha Thomas" w:date="2015-05-29T10:29:00Z" w:initials="TT">
    <w:p w14:paraId="1AC5F3A8" w14:textId="77777777" w:rsidR="00945CC3" w:rsidRDefault="00945CC3">
      <w:pPr>
        <w:pStyle w:val="CommentText"/>
      </w:pPr>
      <w:r>
        <w:rPr>
          <w:rStyle w:val="CommentReference"/>
        </w:rPr>
        <w:annotationRef/>
      </w:r>
      <w:r>
        <w:t xml:space="preserve">You also used the opportunity to find ways to be creative and innovative. It presented brand new challenges you were not accustomed to, yet still found solutions. Make yourself sound adaptive. </w:t>
      </w:r>
    </w:p>
  </w:comment>
  <w:comment w:id="17" w:author="Tanesha Thomas" w:date="2015-05-29T10:33:00Z" w:initials="TT">
    <w:p w14:paraId="37213106" w14:textId="77777777" w:rsidR="00945CC3" w:rsidRDefault="00945CC3">
      <w:pPr>
        <w:pStyle w:val="CommentText"/>
      </w:pPr>
      <w:r>
        <w:rPr>
          <w:rStyle w:val="CommentReference"/>
        </w:rPr>
        <w:annotationRef/>
      </w:r>
      <w:r>
        <w:t>Maybe say you’ve been involved in acting on a smaller scale and then decided to devote more time?  It sounds better to emphasize that art has remained a part of your life since NYU</w:t>
      </w:r>
    </w:p>
  </w:comment>
  <w:comment w:id="18" w:author="Tanesha Thomas" w:date="2015-05-29T10:31:00Z" w:initials="TT">
    <w:p w14:paraId="0F62877A" w14:textId="77777777" w:rsidR="00945CC3" w:rsidRDefault="00945CC3">
      <w:pPr>
        <w:pStyle w:val="CommentText"/>
      </w:pPr>
      <w:r>
        <w:rPr>
          <w:rStyle w:val="CommentReference"/>
        </w:rPr>
        <w:annotationRef/>
      </w:r>
      <w:r>
        <w:t>Okay. This is what I meant earlier. Maybe move this stuff to the first question so that the readers already know?  I guess there is no way of knowing the order that the questions will be read in</w:t>
      </w:r>
    </w:p>
  </w:comment>
  <w:comment w:id="19" w:author="Tanesha Thomas" w:date="2015-05-29T10:35:00Z" w:initials="TT">
    <w:p w14:paraId="58E43F87" w14:textId="551C02E4" w:rsidR="00945CC3" w:rsidRDefault="00945CC3">
      <w:pPr>
        <w:pStyle w:val="CommentText"/>
      </w:pPr>
      <w:r>
        <w:rPr>
          <w:rStyle w:val="CommentReference"/>
        </w:rPr>
        <w:annotationRef/>
      </w:r>
      <w:r>
        <w:t>Again, it would be more interesting to say you learned these skills or were inspired to do this at some point during your time in Africa</w:t>
      </w:r>
    </w:p>
  </w:comment>
  <w:comment w:id="28" w:author="Tanesha Thomas" w:date="2015-05-29T10:39:00Z" w:initials="TT">
    <w:p w14:paraId="6AF44DCF" w14:textId="5AD885BB" w:rsidR="00945CC3" w:rsidRDefault="00945CC3">
      <w:pPr>
        <w:pStyle w:val="CommentText"/>
      </w:pPr>
      <w:r>
        <w:rPr>
          <w:rStyle w:val="CommentReference"/>
        </w:rPr>
        <w:annotationRef/>
      </w:r>
      <w:r>
        <w:t xml:space="preserve">Word choice. What else are you looking for? Saying you want to be useful leaves a lot of questions about how you felt about the work you were doing </w:t>
      </w:r>
    </w:p>
  </w:comment>
  <w:comment w:id="29" w:author="Tanesha Thomas" w:date="2015-05-29T10:40:00Z" w:initials="TT">
    <w:p w14:paraId="3F8F4A40" w14:textId="2B82A929" w:rsidR="00945CC3" w:rsidRDefault="00945CC3">
      <w:pPr>
        <w:pStyle w:val="CommentText"/>
      </w:pPr>
      <w:r>
        <w:rPr>
          <w:rStyle w:val="CommentReference"/>
        </w:rPr>
        <w:annotationRef/>
      </w:r>
      <w:r>
        <w:t xml:space="preserve">Add a sentence about what positive impact clowning can have on people in general, and specifically these kids </w:t>
      </w:r>
    </w:p>
  </w:comment>
  <w:comment w:id="35" w:author="Tanesha Thomas" w:date="2015-05-29T10:43:00Z" w:initials="TT">
    <w:p w14:paraId="6B84A701" w14:textId="5680D387" w:rsidR="00945CC3" w:rsidRDefault="00945CC3">
      <w:pPr>
        <w:pStyle w:val="CommentText"/>
      </w:pPr>
      <w:r>
        <w:rPr>
          <w:rStyle w:val="CommentReference"/>
        </w:rPr>
        <w:annotationRef/>
      </w:r>
      <w:r>
        <w:t>Not sure what you mean by this</w:t>
      </w:r>
    </w:p>
  </w:comment>
  <w:comment w:id="36" w:author="Tanesha Thomas" w:date="2015-05-29T10:43:00Z" w:initials="TT">
    <w:p w14:paraId="273FC1CE" w14:textId="53ED98AE" w:rsidR="00945CC3" w:rsidRDefault="00945CC3">
      <w:pPr>
        <w:pStyle w:val="CommentText"/>
      </w:pPr>
      <w:r>
        <w:rPr>
          <w:rStyle w:val="CommentReference"/>
        </w:rPr>
        <w:annotationRef/>
      </w:r>
      <w:r>
        <w:t xml:space="preserve">How did this compare to arriving in Ghana? Similarities? Differences? </w:t>
      </w:r>
    </w:p>
  </w:comment>
  <w:comment w:id="37" w:author="Tanesha Thomas" w:date="2015-05-29T10:51:00Z" w:initials="TT">
    <w:p w14:paraId="5D073708" w14:textId="3D4E1F7D" w:rsidR="00945CC3" w:rsidRDefault="00945CC3">
      <w:pPr>
        <w:pStyle w:val="CommentText"/>
      </w:pPr>
      <w:r>
        <w:rPr>
          <w:rStyle w:val="CommentReference"/>
        </w:rPr>
        <w:annotationRef/>
      </w:r>
      <w:r>
        <w:t xml:space="preserve">You should connect the Crocodiles for Husbands story here. </w:t>
      </w:r>
      <w:r w:rsidR="006E76C3">
        <w:t xml:space="preserve">Maybe you saw one way to solve this problem was to appeal to them culturally through this fable. You didn’t want </w:t>
      </w:r>
      <w:r>
        <w:t xml:space="preserve">to </w:t>
      </w:r>
      <w:proofErr w:type="spellStart"/>
      <w:r>
        <w:t>bbq</w:t>
      </w:r>
      <w:proofErr w:type="spellEnd"/>
      <w:r>
        <w:t xml:space="preserve"> Andreas</w:t>
      </w:r>
      <w:r w:rsidR="006E76C3">
        <w:t xml:space="preserve"> or whatever… </w:t>
      </w:r>
    </w:p>
  </w:comment>
  <w:comment w:id="39" w:author="Tanesha Thomas" w:date="2015-05-29T10:49:00Z" w:initials="TT">
    <w:p w14:paraId="541C6C4E" w14:textId="342CDF80" w:rsidR="006E76C3" w:rsidRDefault="006E76C3">
      <w:pPr>
        <w:pStyle w:val="CommentText"/>
      </w:pPr>
      <w:r>
        <w:rPr>
          <w:rStyle w:val="CommentReference"/>
        </w:rPr>
        <w:annotationRef/>
      </w:r>
      <w:r>
        <w:t xml:space="preserve">Add something about forgiveness, not being judged by your past mistakes </w:t>
      </w:r>
    </w:p>
  </w:comment>
  <w:comment w:id="40" w:author="Tanesha Thomas" w:date="2015-05-29T10:52:00Z" w:initials="TT">
    <w:p w14:paraId="3886FD67" w14:textId="791AD027" w:rsidR="006E76C3" w:rsidRDefault="006E76C3">
      <w:pPr>
        <w:pStyle w:val="CommentText"/>
      </w:pPr>
      <w:r>
        <w:rPr>
          <w:rStyle w:val="CommentReference"/>
        </w:rPr>
        <w:annotationRef/>
      </w:r>
      <w:r>
        <w:t xml:space="preserve">Talk about how your experience already working in a developing country has prepared you to not be intimidated by challenging surroundings. </w:t>
      </w:r>
      <w:r>
        <w:t xml:space="preserve">You have carried that skill set with you </w:t>
      </w:r>
      <w:bookmarkStart w:id="41" w:name="_GoBack"/>
      <w:bookmarkEnd w:id="41"/>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F4"/>
    <w:rsid w:val="002831FF"/>
    <w:rsid w:val="002941C5"/>
    <w:rsid w:val="005A478A"/>
    <w:rsid w:val="006E76C3"/>
    <w:rsid w:val="008600F4"/>
    <w:rsid w:val="00945CC3"/>
    <w:rsid w:val="009F2382"/>
    <w:rsid w:val="00A33F20"/>
    <w:rsid w:val="00AE60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55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00F4"/>
  </w:style>
  <w:style w:type="character" w:customStyle="1" w:styleId="hs-form-required">
    <w:name w:val="hs-form-required"/>
    <w:basedOn w:val="DefaultParagraphFont"/>
    <w:rsid w:val="008600F4"/>
  </w:style>
  <w:style w:type="character" w:customStyle="1" w:styleId="il">
    <w:name w:val="il"/>
    <w:basedOn w:val="DefaultParagraphFont"/>
    <w:rsid w:val="008600F4"/>
  </w:style>
  <w:style w:type="paragraph" w:styleId="NormalWeb">
    <w:name w:val="Normal (Web)"/>
    <w:basedOn w:val="Normal"/>
    <w:uiPriority w:val="99"/>
    <w:rsid w:val="008600F4"/>
    <w:pPr>
      <w:spacing w:beforeLines="1" w:afterLines="1"/>
    </w:pPr>
    <w:rPr>
      <w:rFonts w:ascii="Times" w:hAnsi="Times" w:cs="Times New Roman"/>
      <w:sz w:val="20"/>
      <w:szCs w:val="20"/>
    </w:rPr>
  </w:style>
  <w:style w:type="character" w:styleId="Hyperlink">
    <w:name w:val="Hyperlink"/>
    <w:basedOn w:val="DefaultParagraphFont"/>
    <w:uiPriority w:val="99"/>
    <w:rsid w:val="008600F4"/>
    <w:rPr>
      <w:color w:val="0000FF"/>
      <w:u w:val="single"/>
    </w:rPr>
  </w:style>
  <w:style w:type="character" w:styleId="CommentReference">
    <w:name w:val="annotation reference"/>
    <w:basedOn w:val="DefaultParagraphFont"/>
    <w:uiPriority w:val="99"/>
    <w:semiHidden/>
    <w:unhideWhenUsed/>
    <w:rsid w:val="002941C5"/>
    <w:rPr>
      <w:sz w:val="18"/>
      <w:szCs w:val="18"/>
    </w:rPr>
  </w:style>
  <w:style w:type="paragraph" w:styleId="CommentText">
    <w:name w:val="annotation text"/>
    <w:basedOn w:val="Normal"/>
    <w:link w:val="CommentTextChar"/>
    <w:uiPriority w:val="99"/>
    <w:semiHidden/>
    <w:unhideWhenUsed/>
    <w:rsid w:val="002941C5"/>
  </w:style>
  <w:style w:type="character" w:customStyle="1" w:styleId="CommentTextChar">
    <w:name w:val="Comment Text Char"/>
    <w:basedOn w:val="DefaultParagraphFont"/>
    <w:link w:val="CommentText"/>
    <w:uiPriority w:val="99"/>
    <w:semiHidden/>
    <w:rsid w:val="002941C5"/>
  </w:style>
  <w:style w:type="paragraph" w:styleId="CommentSubject">
    <w:name w:val="annotation subject"/>
    <w:basedOn w:val="CommentText"/>
    <w:next w:val="CommentText"/>
    <w:link w:val="CommentSubjectChar"/>
    <w:uiPriority w:val="99"/>
    <w:semiHidden/>
    <w:unhideWhenUsed/>
    <w:rsid w:val="002941C5"/>
    <w:rPr>
      <w:b/>
      <w:bCs/>
      <w:sz w:val="20"/>
      <w:szCs w:val="20"/>
    </w:rPr>
  </w:style>
  <w:style w:type="character" w:customStyle="1" w:styleId="CommentSubjectChar">
    <w:name w:val="Comment Subject Char"/>
    <w:basedOn w:val="CommentTextChar"/>
    <w:link w:val="CommentSubject"/>
    <w:uiPriority w:val="99"/>
    <w:semiHidden/>
    <w:rsid w:val="002941C5"/>
    <w:rPr>
      <w:b/>
      <w:bCs/>
      <w:sz w:val="20"/>
      <w:szCs w:val="20"/>
    </w:rPr>
  </w:style>
  <w:style w:type="paragraph" w:styleId="BalloonText">
    <w:name w:val="Balloon Text"/>
    <w:basedOn w:val="Normal"/>
    <w:link w:val="BalloonTextChar"/>
    <w:uiPriority w:val="99"/>
    <w:semiHidden/>
    <w:unhideWhenUsed/>
    <w:rsid w:val="002941C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1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00F4"/>
  </w:style>
  <w:style w:type="character" w:customStyle="1" w:styleId="hs-form-required">
    <w:name w:val="hs-form-required"/>
    <w:basedOn w:val="DefaultParagraphFont"/>
    <w:rsid w:val="008600F4"/>
  </w:style>
  <w:style w:type="character" w:customStyle="1" w:styleId="il">
    <w:name w:val="il"/>
    <w:basedOn w:val="DefaultParagraphFont"/>
    <w:rsid w:val="008600F4"/>
  </w:style>
  <w:style w:type="paragraph" w:styleId="NormalWeb">
    <w:name w:val="Normal (Web)"/>
    <w:basedOn w:val="Normal"/>
    <w:uiPriority w:val="99"/>
    <w:rsid w:val="008600F4"/>
    <w:pPr>
      <w:spacing w:beforeLines="1" w:afterLines="1"/>
    </w:pPr>
    <w:rPr>
      <w:rFonts w:ascii="Times" w:hAnsi="Times" w:cs="Times New Roman"/>
      <w:sz w:val="20"/>
      <w:szCs w:val="20"/>
    </w:rPr>
  </w:style>
  <w:style w:type="character" w:styleId="Hyperlink">
    <w:name w:val="Hyperlink"/>
    <w:basedOn w:val="DefaultParagraphFont"/>
    <w:uiPriority w:val="99"/>
    <w:rsid w:val="008600F4"/>
    <w:rPr>
      <w:color w:val="0000FF"/>
      <w:u w:val="single"/>
    </w:rPr>
  </w:style>
  <w:style w:type="character" w:styleId="CommentReference">
    <w:name w:val="annotation reference"/>
    <w:basedOn w:val="DefaultParagraphFont"/>
    <w:uiPriority w:val="99"/>
    <w:semiHidden/>
    <w:unhideWhenUsed/>
    <w:rsid w:val="002941C5"/>
    <w:rPr>
      <w:sz w:val="18"/>
      <w:szCs w:val="18"/>
    </w:rPr>
  </w:style>
  <w:style w:type="paragraph" w:styleId="CommentText">
    <w:name w:val="annotation text"/>
    <w:basedOn w:val="Normal"/>
    <w:link w:val="CommentTextChar"/>
    <w:uiPriority w:val="99"/>
    <w:semiHidden/>
    <w:unhideWhenUsed/>
    <w:rsid w:val="002941C5"/>
  </w:style>
  <w:style w:type="character" w:customStyle="1" w:styleId="CommentTextChar">
    <w:name w:val="Comment Text Char"/>
    <w:basedOn w:val="DefaultParagraphFont"/>
    <w:link w:val="CommentText"/>
    <w:uiPriority w:val="99"/>
    <w:semiHidden/>
    <w:rsid w:val="002941C5"/>
  </w:style>
  <w:style w:type="paragraph" w:styleId="CommentSubject">
    <w:name w:val="annotation subject"/>
    <w:basedOn w:val="CommentText"/>
    <w:next w:val="CommentText"/>
    <w:link w:val="CommentSubjectChar"/>
    <w:uiPriority w:val="99"/>
    <w:semiHidden/>
    <w:unhideWhenUsed/>
    <w:rsid w:val="002941C5"/>
    <w:rPr>
      <w:b/>
      <w:bCs/>
      <w:sz w:val="20"/>
      <w:szCs w:val="20"/>
    </w:rPr>
  </w:style>
  <w:style w:type="character" w:customStyle="1" w:styleId="CommentSubjectChar">
    <w:name w:val="Comment Subject Char"/>
    <w:basedOn w:val="CommentTextChar"/>
    <w:link w:val="CommentSubject"/>
    <w:uiPriority w:val="99"/>
    <w:semiHidden/>
    <w:rsid w:val="002941C5"/>
    <w:rPr>
      <w:b/>
      <w:bCs/>
      <w:sz w:val="20"/>
      <w:szCs w:val="20"/>
    </w:rPr>
  </w:style>
  <w:style w:type="paragraph" w:styleId="BalloonText">
    <w:name w:val="Balloon Text"/>
    <w:basedOn w:val="Normal"/>
    <w:link w:val="BalloonTextChar"/>
    <w:uiPriority w:val="99"/>
    <w:semiHidden/>
    <w:unhideWhenUsed/>
    <w:rsid w:val="002941C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1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2971</Words>
  <Characters>16939</Characters>
  <Application>Microsoft Macintosh Word</Application>
  <DocSecurity>0</DocSecurity>
  <Lines>141</Lines>
  <Paragraphs>39</Paragraphs>
  <ScaleCrop>false</ScaleCrop>
  <Company>NYU</Company>
  <LinksUpToDate>false</LinksUpToDate>
  <CharactersWithSpaces>19871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Glatstein</dc:creator>
  <cp:keywords/>
  <cp:lastModifiedBy>Tanesha Thomas</cp:lastModifiedBy>
  <cp:revision>4</cp:revision>
  <dcterms:created xsi:type="dcterms:W3CDTF">2015-05-29T14:21:00Z</dcterms:created>
  <dcterms:modified xsi:type="dcterms:W3CDTF">2015-05-29T14:52:00Z</dcterms:modified>
</cp:coreProperties>
</file>