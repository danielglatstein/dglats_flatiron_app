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950D2" w14:textId="77777777" w:rsidR="008600F4" w:rsidRPr="00D00E37" w:rsidRDefault="008600F4" w:rsidP="008600F4">
      <w:pPr>
        <w:rPr>
          <w:b/>
          <w:bCs/>
          <w:sz w:val="22"/>
          <w:szCs w:val="22"/>
        </w:rPr>
      </w:pPr>
      <w:bookmarkStart w:id="0" w:name="_GoBack"/>
      <w:bookmarkEnd w:id="0"/>
      <w:r w:rsidRPr="00D00E37">
        <w:rPr>
          <w:b/>
          <w:bCs/>
          <w:sz w:val="22"/>
          <w:szCs w:val="22"/>
          <w:shd w:val="clear" w:color="auto" w:fill="FFFFFF"/>
        </w:rPr>
        <w:t>In 140 characters or less, tell us what makes you unique.</w:t>
      </w:r>
      <w:r w:rsidRPr="00D00E37">
        <w:rPr>
          <w:b/>
          <w:bCs/>
          <w:sz w:val="22"/>
          <w:szCs w:val="22"/>
        </w:rPr>
        <w:t xml:space="preserve"> * </w:t>
      </w:r>
    </w:p>
    <w:p w14:paraId="557E5FBB" w14:textId="77777777" w:rsidR="008600F4" w:rsidRPr="00D00E37" w:rsidRDefault="008600F4" w:rsidP="008600F4">
      <w:pPr>
        <w:rPr>
          <w:sz w:val="22"/>
          <w:szCs w:val="22"/>
        </w:rPr>
      </w:pPr>
      <w:proofErr w:type="gramStart"/>
      <w:r w:rsidRPr="00D00E37">
        <w:rPr>
          <w:color w:val="222222"/>
          <w:sz w:val="22"/>
          <w:szCs w:val="22"/>
          <w:shd w:val="clear" w:color="auto" w:fill="FFFFFF"/>
        </w:rPr>
        <w:t xml:space="preserve">An actor, int'l teacher, clown, gardener, painter, </w:t>
      </w:r>
      <w:proofErr w:type="spellStart"/>
      <w:r w:rsidRPr="00D00E37">
        <w:rPr>
          <w:color w:val="222222"/>
          <w:sz w:val="22"/>
          <w:szCs w:val="22"/>
          <w:shd w:val="clear" w:color="auto" w:fill="FFFFFF"/>
        </w:rPr>
        <w:t>bbq-pitmaster</w:t>
      </w:r>
      <w:proofErr w:type="spellEnd"/>
      <w:r w:rsidRPr="00D00E37">
        <w:rPr>
          <w:color w:val="222222"/>
          <w:sz w:val="22"/>
          <w:szCs w:val="22"/>
          <w:shd w:val="clear" w:color="auto" w:fill="FFFFFF"/>
        </w:rPr>
        <w:t>, baseball fanatic, former nanny, and "</w:t>
      </w:r>
      <w:proofErr w:type="spellStart"/>
      <w:r w:rsidRPr="00D00E37">
        <w:rPr>
          <w:color w:val="222222"/>
          <w:sz w:val="22"/>
          <w:szCs w:val="22"/>
          <w:shd w:val="clear" w:color="auto" w:fill="FFFFFF"/>
        </w:rPr>
        <w:t>hungover</w:t>
      </w:r>
      <w:proofErr w:type="spellEnd"/>
      <w:r w:rsidRPr="00D00E37">
        <w:rPr>
          <w:color w:val="222222"/>
          <w:sz w:val="22"/>
          <w:szCs w:val="22"/>
          <w:shd w:val="clear" w:color="auto" w:fill="FFFFFF"/>
        </w:rPr>
        <w:t xml:space="preserve"> swing man" on </w:t>
      </w:r>
      <w:proofErr w:type="spellStart"/>
      <w:r w:rsidRPr="00D00E37">
        <w:rPr>
          <w:color w:val="222222"/>
          <w:sz w:val="22"/>
          <w:szCs w:val="22"/>
          <w:shd w:val="clear" w:color="auto" w:fill="FFFFFF"/>
        </w:rPr>
        <w:t>bball</w:t>
      </w:r>
      <w:proofErr w:type="spellEnd"/>
      <w:r w:rsidRPr="00D00E37">
        <w:rPr>
          <w:color w:val="222222"/>
          <w:sz w:val="22"/>
          <w:szCs w:val="22"/>
          <w:shd w:val="clear" w:color="auto" w:fill="FFFFFF"/>
        </w:rPr>
        <w:t>-court.</w:t>
      </w:r>
      <w:proofErr w:type="gramEnd"/>
    </w:p>
    <w:p w14:paraId="6C2B61CC" w14:textId="77777777" w:rsidR="008600F4" w:rsidRPr="00D00E37" w:rsidRDefault="008600F4" w:rsidP="008600F4">
      <w:pPr>
        <w:rPr>
          <w:b/>
          <w:bCs/>
          <w:color w:val="808080" w:themeColor="background1" w:themeShade="80"/>
          <w:sz w:val="22"/>
          <w:szCs w:val="22"/>
          <w:shd w:val="clear" w:color="auto" w:fill="FFFFFF"/>
        </w:rPr>
      </w:pPr>
    </w:p>
    <w:p w14:paraId="5753B948" w14:textId="77777777" w:rsidR="00B41E85" w:rsidRPr="00D00E37" w:rsidRDefault="008600F4" w:rsidP="008600F4">
      <w:pPr>
        <w:rPr>
          <w:b/>
          <w:bCs/>
          <w:sz w:val="22"/>
          <w:szCs w:val="22"/>
        </w:rPr>
      </w:pPr>
      <w:r w:rsidRPr="00D00E37">
        <w:rPr>
          <w:b/>
          <w:bCs/>
          <w:sz w:val="22"/>
          <w:szCs w:val="22"/>
          <w:shd w:val="clear" w:color="auto" w:fill="FFFFFF"/>
        </w:rPr>
        <w:t>Why are you applying to the Flatiron School?</w:t>
      </w:r>
      <w:r w:rsidRPr="00D00E37">
        <w:rPr>
          <w:b/>
          <w:bCs/>
          <w:sz w:val="22"/>
          <w:szCs w:val="22"/>
        </w:rPr>
        <w:t> *</w:t>
      </w:r>
    </w:p>
    <w:p w14:paraId="41F7E7D5" w14:textId="77777777" w:rsidR="005A4B60" w:rsidRPr="00D00E37" w:rsidRDefault="00B95424">
      <w:pPr>
        <w:rPr>
          <w:color w:val="222222"/>
          <w:sz w:val="22"/>
          <w:szCs w:val="22"/>
        </w:rPr>
        <w:pPrChange w:id="1" w:author="Microsoft Office User" w:date="2015-06-01T08:23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The Flatiron school will be the perfect launching pad</w:t>
      </w:r>
      <w:r w:rsidR="00690162" w:rsidRPr="00D00E37">
        <w:rPr>
          <w:color w:val="222222"/>
          <w:sz w:val="22"/>
          <w:szCs w:val="22"/>
        </w:rPr>
        <w:t xml:space="preserve"> to a </w:t>
      </w:r>
      <w:r w:rsidR="00717A14" w:rsidRPr="00D00E37">
        <w:rPr>
          <w:color w:val="222222"/>
          <w:sz w:val="22"/>
          <w:szCs w:val="22"/>
        </w:rPr>
        <w:t>profession</w:t>
      </w:r>
      <w:r w:rsidR="00690162" w:rsidRPr="00D00E37">
        <w:rPr>
          <w:color w:val="222222"/>
          <w:sz w:val="22"/>
          <w:szCs w:val="22"/>
        </w:rPr>
        <w:t xml:space="preserve"> that will make me happy. </w:t>
      </w:r>
      <w:r w:rsidR="00436FCD" w:rsidRPr="00D00E37">
        <w:rPr>
          <w:color w:val="222222"/>
          <w:sz w:val="22"/>
          <w:szCs w:val="22"/>
        </w:rPr>
        <w:t>Learning to code</w:t>
      </w:r>
      <w:r w:rsidR="00690162" w:rsidRPr="00D00E37">
        <w:rPr>
          <w:color w:val="222222"/>
          <w:sz w:val="22"/>
          <w:szCs w:val="22"/>
        </w:rPr>
        <w:t xml:space="preserve"> on my own for the past few months, I have been presented</w:t>
      </w:r>
      <w:r w:rsidR="005D52DE" w:rsidRPr="00D00E37">
        <w:rPr>
          <w:color w:val="222222"/>
          <w:sz w:val="22"/>
          <w:szCs w:val="22"/>
        </w:rPr>
        <w:t xml:space="preserve"> with</w:t>
      </w:r>
      <w:r w:rsidR="00436FCD" w:rsidRPr="00D00E37">
        <w:rPr>
          <w:color w:val="222222"/>
          <w:sz w:val="22"/>
          <w:szCs w:val="22"/>
        </w:rPr>
        <w:t xml:space="preserve"> brand new challenges that </w:t>
      </w:r>
      <w:r w:rsidR="00690162" w:rsidRPr="00D00E37">
        <w:rPr>
          <w:color w:val="222222"/>
          <w:sz w:val="22"/>
          <w:szCs w:val="22"/>
        </w:rPr>
        <w:t>I am not accustomed to, have been inspired</w:t>
      </w:r>
      <w:r w:rsidR="00A97595" w:rsidRPr="00D00E37">
        <w:rPr>
          <w:color w:val="222222"/>
          <w:sz w:val="22"/>
          <w:szCs w:val="22"/>
        </w:rPr>
        <w:t xml:space="preserve"> </w:t>
      </w:r>
      <w:r w:rsidR="00766495" w:rsidRPr="00D00E37">
        <w:rPr>
          <w:color w:val="222222"/>
          <w:sz w:val="22"/>
          <w:szCs w:val="22"/>
        </w:rPr>
        <w:t>to be innovative</w:t>
      </w:r>
      <w:r w:rsidR="00690162" w:rsidRPr="00D00E37">
        <w:rPr>
          <w:color w:val="222222"/>
          <w:sz w:val="22"/>
          <w:szCs w:val="22"/>
        </w:rPr>
        <w:t xml:space="preserve"> and have been forced</w:t>
      </w:r>
      <w:r w:rsidR="00D00E37">
        <w:rPr>
          <w:color w:val="222222"/>
          <w:sz w:val="22"/>
          <w:szCs w:val="22"/>
        </w:rPr>
        <w:t xml:space="preserve"> to think creatively.</w:t>
      </w:r>
    </w:p>
    <w:p w14:paraId="5E85A6B3" w14:textId="77777777" w:rsidR="008600F4" w:rsidRPr="00D00E37" w:rsidRDefault="00AD4A73">
      <w:pPr>
        <w:rPr>
          <w:color w:val="222222"/>
          <w:sz w:val="22"/>
          <w:szCs w:val="22"/>
        </w:rPr>
        <w:pPrChange w:id="2" w:author="Microsoft Office User" w:date="2015-06-01T08:23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I </w:t>
      </w:r>
      <w:del w:id="3" w:author="Microsoft Office User" w:date="2015-06-01T08:21:00Z">
        <w:r w:rsidRPr="00D00E37" w:rsidDel="00D00E37">
          <w:rPr>
            <w:color w:val="222222"/>
            <w:sz w:val="22"/>
            <w:szCs w:val="22"/>
          </w:rPr>
          <w:delText>am fascinated by the</w:delText>
        </w:r>
      </w:del>
      <w:ins w:id="4" w:author="Microsoft Office User" w:date="2015-06-01T08:21:00Z">
        <w:r w:rsidR="00D00E37">
          <w:rPr>
            <w:color w:val="222222"/>
            <w:sz w:val="22"/>
            <w:szCs w:val="22"/>
          </w:rPr>
          <w:t>admire</w:t>
        </w:r>
      </w:ins>
      <w:r w:rsidRPr="00D00E37">
        <w:rPr>
          <w:color w:val="222222"/>
          <w:sz w:val="22"/>
          <w:szCs w:val="22"/>
        </w:rPr>
        <w:t xml:space="preserve"> Flatiron</w:t>
      </w:r>
      <w:ins w:id="5" w:author="Microsoft Office User" w:date="2015-06-01T08:21:00Z">
        <w:r w:rsidR="00D00E37">
          <w:rPr>
            <w:color w:val="222222"/>
            <w:sz w:val="22"/>
            <w:szCs w:val="22"/>
          </w:rPr>
          <w:t xml:space="preserve">’s </w:t>
        </w:r>
      </w:ins>
      <w:del w:id="6" w:author="Microsoft Office User" w:date="2015-06-01T08:21:00Z">
        <w:r w:rsidRPr="00D00E37" w:rsidDel="00D00E37">
          <w:rPr>
            <w:color w:val="222222"/>
            <w:sz w:val="22"/>
            <w:szCs w:val="22"/>
          </w:rPr>
          <w:delText xml:space="preserve"> School’s </w:delText>
        </w:r>
      </w:del>
      <w:r w:rsidRPr="00D00E37">
        <w:rPr>
          <w:color w:val="222222"/>
          <w:sz w:val="22"/>
          <w:szCs w:val="22"/>
        </w:rPr>
        <w:t xml:space="preserve">ability to </w:t>
      </w:r>
      <w:del w:id="7" w:author="Microsoft Office User" w:date="2015-06-01T08:21:00Z">
        <w:r w:rsidRPr="00D00E37" w:rsidDel="00D00E37">
          <w:rPr>
            <w:color w:val="222222"/>
            <w:sz w:val="22"/>
            <w:szCs w:val="22"/>
          </w:rPr>
          <w:delText xml:space="preserve">present </w:delText>
        </w:r>
      </w:del>
      <w:ins w:id="8" w:author="Microsoft Office User" w:date="2015-06-01T08:21:00Z">
        <w:r w:rsidR="00D00E37">
          <w:rPr>
            <w:color w:val="222222"/>
            <w:sz w:val="22"/>
            <w:szCs w:val="22"/>
          </w:rPr>
          <w:t>teach</w:t>
        </w:r>
        <w:r w:rsidR="00D00E37" w:rsidRPr="00D00E37">
          <w:rPr>
            <w:color w:val="222222"/>
            <w:sz w:val="22"/>
            <w:szCs w:val="22"/>
          </w:rPr>
          <w:t xml:space="preserve"> </w:t>
        </w:r>
      </w:ins>
      <w:r w:rsidRPr="00D00E37">
        <w:rPr>
          <w:color w:val="222222"/>
          <w:sz w:val="22"/>
          <w:szCs w:val="22"/>
        </w:rPr>
        <w:t>coding as an art. F</w:t>
      </w:r>
      <w:r w:rsidR="008600F4" w:rsidRPr="00D00E37">
        <w:rPr>
          <w:color w:val="222222"/>
          <w:sz w:val="22"/>
          <w:szCs w:val="22"/>
        </w:rPr>
        <w:t>ive years ago, the thought of learning to be a programmer never would hav</w:t>
      </w:r>
      <w:r w:rsidR="002D2092" w:rsidRPr="00D00E37">
        <w:rPr>
          <w:color w:val="222222"/>
          <w:sz w:val="22"/>
          <w:szCs w:val="22"/>
        </w:rPr>
        <w:t xml:space="preserve">e crossed my mind. I went to acting </w:t>
      </w:r>
      <w:r w:rsidR="008600F4" w:rsidRPr="00D00E37">
        <w:rPr>
          <w:color w:val="222222"/>
          <w:sz w:val="22"/>
          <w:szCs w:val="22"/>
        </w:rPr>
        <w:t>school</w:t>
      </w:r>
      <w:r w:rsidR="002D2092" w:rsidRPr="00D00E37">
        <w:rPr>
          <w:color w:val="222222"/>
          <w:sz w:val="22"/>
          <w:szCs w:val="22"/>
        </w:rPr>
        <w:t xml:space="preserve"> at NYU</w:t>
      </w:r>
      <w:r w:rsidR="008600F4" w:rsidRPr="00D00E37">
        <w:rPr>
          <w:color w:val="222222"/>
          <w:sz w:val="22"/>
          <w:szCs w:val="22"/>
        </w:rPr>
        <w:t>; we didn’t have ‘computer’ class; we had voice, movement and diction.</w:t>
      </w:r>
      <w:r w:rsidR="003B5912" w:rsidRPr="00D00E37">
        <w:rPr>
          <w:color w:val="222222"/>
          <w:sz w:val="22"/>
          <w:szCs w:val="22"/>
        </w:rPr>
        <w:t xml:space="preserve"> </w:t>
      </w:r>
      <w:del w:id="9" w:author="Microsoft Office User" w:date="2015-06-01T08:24:00Z">
        <w:r w:rsidR="00E233E6" w:rsidRPr="00D00E37" w:rsidDel="00D00E37">
          <w:rPr>
            <w:color w:val="222222"/>
            <w:sz w:val="22"/>
            <w:szCs w:val="22"/>
          </w:rPr>
          <w:delText>In the</w:delText>
        </w:r>
        <w:r w:rsidR="002D2092" w:rsidRPr="00D00E37" w:rsidDel="00D00E37">
          <w:rPr>
            <w:color w:val="222222"/>
            <w:sz w:val="22"/>
            <w:szCs w:val="22"/>
          </w:rPr>
          <w:delText xml:space="preserve"> classes we would meticulously study the craft </w:delText>
        </w:r>
        <w:r w:rsidR="00D959CC" w:rsidRPr="00D00E37" w:rsidDel="00D00E37">
          <w:rPr>
            <w:color w:val="222222"/>
            <w:sz w:val="22"/>
            <w:szCs w:val="22"/>
          </w:rPr>
          <w:delText xml:space="preserve">of acting. </w:delText>
        </w:r>
      </w:del>
      <w:r w:rsidR="00D959CC" w:rsidRPr="00D00E37">
        <w:rPr>
          <w:color w:val="222222"/>
          <w:sz w:val="22"/>
          <w:szCs w:val="22"/>
        </w:rPr>
        <w:t>There was constant reflection on what choices were successful</w:t>
      </w:r>
      <w:r w:rsidR="00E233E6" w:rsidRPr="00D00E37">
        <w:rPr>
          <w:color w:val="222222"/>
          <w:sz w:val="22"/>
          <w:szCs w:val="22"/>
        </w:rPr>
        <w:t xml:space="preserve"> and what didn’t work. Ultimately, t</w:t>
      </w:r>
      <w:r w:rsidR="00D959CC" w:rsidRPr="00D00E37">
        <w:rPr>
          <w:color w:val="222222"/>
          <w:sz w:val="22"/>
          <w:szCs w:val="22"/>
        </w:rPr>
        <w:t xml:space="preserve">hese classes taught me the value of a ‘problem’. </w:t>
      </w:r>
      <w:r w:rsidR="0098304C" w:rsidRPr="00D00E37">
        <w:rPr>
          <w:color w:val="222222"/>
          <w:sz w:val="22"/>
          <w:szCs w:val="22"/>
        </w:rPr>
        <w:t xml:space="preserve">Problems teach me how things work, </w:t>
      </w:r>
      <w:r w:rsidR="009D37C8" w:rsidRPr="00D00E37">
        <w:rPr>
          <w:color w:val="222222"/>
          <w:sz w:val="22"/>
          <w:szCs w:val="22"/>
        </w:rPr>
        <w:t>they can expand my imagination,</w:t>
      </w:r>
      <w:r w:rsidR="0098304C" w:rsidRPr="00D00E37">
        <w:rPr>
          <w:color w:val="222222"/>
          <w:sz w:val="22"/>
          <w:szCs w:val="22"/>
        </w:rPr>
        <w:t xml:space="preserve"> force me to take a stand and say, “here is MY idea for how to fix this.” </w:t>
      </w:r>
      <w:r w:rsidR="009F462E" w:rsidRPr="00D00E37">
        <w:rPr>
          <w:color w:val="222222"/>
          <w:sz w:val="22"/>
          <w:szCs w:val="22"/>
        </w:rPr>
        <w:t xml:space="preserve">As an artist, you must creatively enjoy creatively solving problems. </w:t>
      </w:r>
      <w:r w:rsidR="0098304C" w:rsidRPr="00D00E37">
        <w:rPr>
          <w:color w:val="222222"/>
          <w:sz w:val="22"/>
          <w:szCs w:val="22"/>
        </w:rPr>
        <w:t xml:space="preserve"> </w:t>
      </w:r>
    </w:p>
    <w:p w14:paraId="48591671" w14:textId="77777777" w:rsidR="00A97595" w:rsidRPr="00D00E37" w:rsidRDefault="008600F4">
      <w:pPr>
        <w:shd w:val="clear" w:color="auto" w:fill="FFFFFF"/>
        <w:rPr>
          <w:color w:val="222222"/>
          <w:sz w:val="22"/>
          <w:szCs w:val="22"/>
        </w:rPr>
        <w:pPrChange w:id="10" w:author="Microsoft Office User" w:date="2015-06-01T08:23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>I know an</w:t>
      </w:r>
      <w:r w:rsidR="0074487C" w:rsidRPr="00D00E37">
        <w:rPr>
          <w:color w:val="222222"/>
          <w:sz w:val="22"/>
          <w:szCs w:val="22"/>
        </w:rPr>
        <w:t>y career I settle into will need</w:t>
      </w:r>
      <w:r w:rsidRPr="00D00E37">
        <w:rPr>
          <w:color w:val="222222"/>
          <w:sz w:val="22"/>
          <w:szCs w:val="22"/>
        </w:rPr>
        <w:t xml:space="preserve"> to have the room for me to be </w:t>
      </w:r>
      <w:r w:rsidR="0074487C" w:rsidRPr="00D00E37">
        <w:rPr>
          <w:color w:val="222222"/>
          <w:sz w:val="22"/>
          <w:szCs w:val="22"/>
        </w:rPr>
        <w:t xml:space="preserve">creative. </w:t>
      </w:r>
      <w:r w:rsidR="002D233B" w:rsidRPr="00D00E37">
        <w:rPr>
          <w:color w:val="222222"/>
          <w:sz w:val="22"/>
          <w:szCs w:val="22"/>
        </w:rPr>
        <w:t>I</w:t>
      </w:r>
      <w:r w:rsidRPr="00D00E37">
        <w:rPr>
          <w:color w:val="222222"/>
          <w:sz w:val="22"/>
          <w:szCs w:val="22"/>
        </w:rPr>
        <w:t xml:space="preserve"> will always appro</w:t>
      </w:r>
      <w:r w:rsidR="008F03C4" w:rsidRPr="00D00E37">
        <w:rPr>
          <w:color w:val="222222"/>
          <w:sz w:val="22"/>
          <w:szCs w:val="22"/>
        </w:rPr>
        <w:t>ach whatever I do as an artist</w:t>
      </w:r>
      <w:r w:rsidR="0074487C" w:rsidRPr="00D00E37">
        <w:rPr>
          <w:color w:val="222222"/>
          <w:sz w:val="22"/>
          <w:szCs w:val="22"/>
        </w:rPr>
        <w:t>.</w:t>
      </w:r>
      <w:r w:rsidR="00A97595" w:rsidRPr="00D00E37">
        <w:rPr>
          <w:color w:val="222222"/>
          <w:sz w:val="22"/>
          <w:szCs w:val="22"/>
        </w:rPr>
        <w:t xml:space="preserve"> </w:t>
      </w:r>
      <w:r w:rsidR="008F03C4" w:rsidRPr="00D00E37">
        <w:rPr>
          <w:color w:val="222222"/>
          <w:sz w:val="22"/>
          <w:szCs w:val="22"/>
        </w:rPr>
        <w:t>This is what attracts me to programming.</w:t>
      </w:r>
    </w:p>
    <w:p w14:paraId="1CBEB8BB" w14:textId="77777777" w:rsidR="0074487C" w:rsidRPr="00D00E37" w:rsidDel="00D00E37" w:rsidRDefault="0074487C">
      <w:pPr>
        <w:rPr>
          <w:del w:id="11" w:author="Microsoft Office User" w:date="2015-06-01T08:22:00Z"/>
          <w:color w:val="222222"/>
          <w:sz w:val="22"/>
          <w:szCs w:val="22"/>
        </w:rPr>
        <w:pPrChange w:id="12" w:author="Microsoft Office User" w:date="2015-06-01T08:23:00Z">
          <w:pPr>
            <w:ind w:firstLine="720"/>
          </w:pPr>
        </w:pPrChange>
      </w:pPr>
      <w:del w:id="13" w:author="Microsoft Office User" w:date="2015-06-01T08:23:00Z">
        <w:r w:rsidRPr="00D00E37" w:rsidDel="00D00E37">
          <w:rPr>
            <w:color w:val="222222"/>
            <w:sz w:val="22"/>
            <w:szCs w:val="22"/>
          </w:rPr>
          <w:delText xml:space="preserve"> </w:delText>
        </w:r>
      </w:del>
      <w:r w:rsidR="005A4B60" w:rsidRPr="00D00E37">
        <w:rPr>
          <w:color w:val="222222"/>
          <w:sz w:val="22"/>
          <w:szCs w:val="22"/>
        </w:rPr>
        <w:t xml:space="preserve">I saw first hand </w:t>
      </w:r>
      <w:r w:rsidR="00717A14" w:rsidRPr="00D00E37">
        <w:rPr>
          <w:color w:val="222222"/>
          <w:sz w:val="22"/>
          <w:szCs w:val="22"/>
        </w:rPr>
        <w:t xml:space="preserve">how the Flatiron school helped </w:t>
      </w:r>
      <w:r w:rsidR="005A4B60" w:rsidRPr="00D00E37">
        <w:rPr>
          <w:color w:val="222222"/>
          <w:sz w:val="22"/>
          <w:szCs w:val="22"/>
        </w:rPr>
        <w:t xml:space="preserve">my </w:t>
      </w:r>
      <w:r w:rsidR="00690162" w:rsidRPr="00D00E37">
        <w:rPr>
          <w:color w:val="222222"/>
          <w:sz w:val="22"/>
          <w:szCs w:val="22"/>
        </w:rPr>
        <w:t>roommate</w:t>
      </w:r>
      <w:r w:rsidR="005A4B60" w:rsidRPr="00D00E37">
        <w:rPr>
          <w:color w:val="222222"/>
          <w:sz w:val="22"/>
          <w:szCs w:val="22"/>
        </w:rPr>
        <w:t>, Josh Rowley</w:t>
      </w:r>
      <w:r w:rsidR="00717A14" w:rsidRPr="00D00E37">
        <w:rPr>
          <w:color w:val="222222"/>
          <w:sz w:val="22"/>
          <w:szCs w:val="22"/>
        </w:rPr>
        <w:t>, to grow</w:t>
      </w:r>
      <w:r w:rsidR="00690162" w:rsidRPr="00D00E37">
        <w:rPr>
          <w:color w:val="222222"/>
          <w:sz w:val="22"/>
          <w:szCs w:val="22"/>
        </w:rPr>
        <w:t xml:space="preserve"> as a friend and </w:t>
      </w:r>
      <w:r w:rsidR="00717A14" w:rsidRPr="00D00E37">
        <w:rPr>
          <w:color w:val="222222"/>
          <w:sz w:val="22"/>
          <w:szCs w:val="22"/>
        </w:rPr>
        <w:t>professional</w:t>
      </w:r>
      <w:r w:rsidR="005A4B60" w:rsidRPr="00D00E37">
        <w:rPr>
          <w:color w:val="222222"/>
          <w:sz w:val="22"/>
          <w:szCs w:val="22"/>
        </w:rPr>
        <w:t xml:space="preserve">. I also saw how much dedication it took on his part. And I can see how he still hasn’t stopped learning new things since.  </w:t>
      </w:r>
    </w:p>
    <w:p w14:paraId="5BC1A2F1" w14:textId="77777777" w:rsidR="008600F4" w:rsidRPr="00D00E37" w:rsidRDefault="00537018">
      <w:pPr>
        <w:rPr>
          <w:color w:val="222222"/>
          <w:sz w:val="22"/>
          <w:szCs w:val="22"/>
        </w:rPr>
        <w:pPrChange w:id="14" w:author="Microsoft Office User" w:date="2015-06-01T08:23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After speaking with </w:t>
      </w:r>
      <w:r w:rsidR="008600F4" w:rsidRPr="00D00E37">
        <w:rPr>
          <w:color w:val="222222"/>
          <w:sz w:val="22"/>
          <w:szCs w:val="22"/>
        </w:rPr>
        <w:t>Josh</w:t>
      </w:r>
      <w:r w:rsidRPr="00D00E37">
        <w:rPr>
          <w:color w:val="222222"/>
          <w:sz w:val="22"/>
          <w:szCs w:val="22"/>
        </w:rPr>
        <w:t xml:space="preserve">, he </w:t>
      </w:r>
      <w:r w:rsidR="002A5DB6" w:rsidRPr="00D00E37">
        <w:rPr>
          <w:color w:val="222222"/>
          <w:sz w:val="22"/>
          <w:szCs w:val="22"/>
        </w:rPr>
        <w:t xml:space="preserve">warned me of programming’s struggles and obstacles, the </w:t>
      </w:r>
      <w:r w:rsidR="0074487C" w:rsidRPr="00D00E37">
        <w:rPr>
          <w:color w:val="222222"/>
          <w:sz w:val="22"/>
          <w:szCs w:val="22"/>
        </w:rPr>
        <w:t xml:space="preserve">need for resilience </w:t>
      </w:r>
      <w:r w:rsidR="002A5DB6" w:rsidRPr="00D00E37">
        <w:rPr>
          <w:color w:val="222222"/>
          <w:sz w:val="22"/>
          <w:szCs w:val="22"/>
        </w:rPr>
        <w:t>when</w:t>
      </w:r>
      <w:r w:rsidR="008C7304" w:rsidRPr="00D00E37">
        <w:rPr>
          <w:color w:val="222222"/>
          <w:sz w:val="22"/>
          <w:szCs w:val="22"/>
        </w:rPr>
        <w:t xml:space="preserve"> learning,</w:t>
      </w:r>
      <w:r w:rsidR="002A5DB6" w:rsidRPr="00D00E37">
        <w:rPr>
          <w:color w:val="222222"/>
          <w:sz w:val="22"/>
          <w:szCs w:val="22"/>
        </w:rPr>
        <w:t xml:space="preserve"> </w:t>
      </w:r>
      <w:r w:rsidR="0074487C" w:rsidRPr="00D00E37">
        <w:rPr>
          <w:color w:val="222222"/>
          <w:sz w:val="22"/>
          <w:szCs w:val="22"/>
        </w:rPr>
        <w:t xml:space="preserve">and the persistence to keep going.  I decided to give it a go and started working on the Flatiron School’s pre-work. </w:t>
      </w:r>
      <w:r w:rsidR="008600F4" w:rsidRPr="00D00E37">
        <w:rPr>
          <w:color w:val="222222"/>
          <w:sz w:val="22"/>
          <w:szCs w:val="22"/>
        </w:rPr>
        <w:t xml:space="preserve">I dove right in, and hardly came up for a breath. </w:t>
      </w:r>
    </w:p>
    <w:p w14:paraId="2E94DC8E" w14:textId="77777777" w:rsidR="008600F4" w:rsidRPr="00D00E37" w:rsidRDefault="008600F4">
      <w:pPr>
        <w:shd w:val="clear" w:color="auto" w:fill="FFFFFF"/>
        <w:rPr>
          <w:color w:val="222222"/>
          <w:sz w:val="22"/>
          <w:szCs w:val="22"/>
        </w:rPr>
        <w:pPrChange w:id="15" w:author="Microsoft Office User" w:date="2015-06-01T08:23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>First, I took a course on how to build an HTML/CSS site from scratch. This gave me the impetus to design my own website, “</w:t>
      </w:r>
      <w:proofErr w:type="spellStart"/>
      <w:r w:rsidRPr="00D00E37">
        <w:rPr>
          <w:color w:val="222222"/>
          <w:sz w:val="22"/>
          <w:szCs w:val="22"/>
        </w:rPr>
        <w:t>dodgerredhead.nyc</w:t>
      </w:r>
      <w:proofErr w:type="spellEnd"/>
      <w:r w:rsidRPr="00D00E37">
        <w:rPr>
          <w:color w:val="222222"/>
          <w:sz w:val="22"/>
          <w:szCs w:val="22"/>
        </w:rPr>
        <w:t xml:space="preserve">”, that would function as a place I could share </w:t>
      </w:r>
      <w:r w:rsidR="002B7A78" w:rsidRPr="00D00E37">
        <w:rPr>
          <w:color w:val="222222"/>
          <w:sz w:val="22"/>
          <w:szCs w:val="22"/>
        </w:rPr>
        <w:t>cool things about</w:t>
      </w:r>
      <w:r w:rsidR="00E456A9" w:rsidRPr="00D00E37">
        <w:rPr>
          <w:color w:val="222222"/>
          <w:sz w:val="22"/>
          <w:szCs w:val="22"/>
        </w:rPr>
        <w:t xml:space="preserve"> the volunteer work I h</w:t>
      </w:r>
      <w:r w:rsidR="009B4C3B" w:rsidRPr="00D00E37">
        <w:rPr>
          <w:color w:val="222222"/>
          <w:sz w:val="22"/>
          <w:szCs w:val="22"/>
        </w:rPr>
        <w:t xml:space="preserve">ave been doing with Zara </w:t>
      </w:r>
      <w:proofErr w:type="spellStart"/>
      <w:r w:rsidR="009B4C3B" w:rsidRPr="00D00E37">
        <w:rPr>
          <w:color w:val="222222"/>
          <w:sz w:val="22"/>
          <w:szCs w:val="22"/>
        </w:rPr>
        <w:t>Aina</w:t>
      </w:r>
      <w:proofErr w:type="spellEnd"/>
      <w:r w:rsidR="005E5129" w:rsidRPr="00D00E37">
        <w:rPr>
          <w:color w:val="222222"/>
          <w:sz w:val="22"/>
          <w:szCs w:val="22"/>
        </w:rPr>
        <w:t>, an NGO</w:t>
      </w:r>
      <w:r w:rsidRPr="00D00E37">
        <w:rPr>
          <w:color w:val="222222"/>
          <w:sz w:val="22"/>
          <w:szCs w:val="22"/>
        </w:rPr>
        <w:t>.</w:t>
      </w:r>
      <w:r w:rsidR="005E5129" w:rsidRPr="00D00E37">
        <w:rPr>
          <w:color w:val="222222"/>
          <w:sz w:val="22"/>
          <w:szCs w:val="22"/>
        </w:rPr>
        <w:t xml:space="preserve"> </w:t>
      </w:r>
      <w:r w:rsidRPr="00D00E37">
        <w:rPr>
          <w:color w:val="222222"/>
          <w:sz w:val="22"/>
          <w:szCs w:val="22"/>
        </w:rPr>
        <w:t xml:space="preserve">As I built the website, it became apparent to me how programming really is a creative expression. </w:t>
      </w:r>
      <w:r w:rsidR="00595689" w:rsidRPr="00D00E37">
        <w:rPr>
          <w:color w:val="222222"/>
          <w:sz w:val="22"/>
          <w:szCs w:val="22"/>
        </w:rPr>
        <w:t>Similar to acting, programming</w:t>
      </w:r>
      <w:r w:rsidRPr="00D00E37">
        <w:rPr>
          <w:color w:val="222222"/>
          <w:sz w:val="22"/>
          <w:szCs w:val="22"/>
        </w:rPr>
        <w:t xml:space="preserve"> requires you to use your whole mind like a puzzle does, visualize large complex problems and break them down into smaller tasks.</w:t>
      </w:r>
    </w:p>
    <w:p w14:paraId="1FDE07BC" w14:textId="77777777" w:rsidR="008600F4" w:rsidRPr="00D00E37" w:rsidRDefault="008600F4">
      <w:pPr>
        <w:shd w:val="clear" w:color="auto" w:fill="FFFFFF"/>
        <w:rPr>
          <w:color w:val="222222"/>
          <w:sz w:val="22"/>
          <w:szCs w:val="22"/>
        </w:rPr>
        <w:pPrChange w:id="16" w:author="Microsoft Office User" w:date="2015-06-01T08:23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I moved onto the </w:t>
      </w:r>
      <w:proofErr w:type="spellStart"/>
      <w:r w:rsidRPr="00D00E37">
        <w:rPr>
          <w:color w:val="222222"/>
          <w:sz w:val="22"/>
          <w:szCs w:val="22"/>
        </w:rPr>
        <w:t>Git</w:t>
      </w:r>
      <w:proofErr w:type="spellEnd"/>
      <w:r w:rsidRPr="00D00E37">
        <w:rPr>
          <w:color w:val="222222"/>
          <w:sz w:val="22"/>
          <w:szCs w:val="22"/>
        </w:rPr>
        <w:t xml:space="preserve">, </w:t>
      </w:r>
      <w:proofErr w:type="spellStart"/>
      <w:r w:rsidRPr="00D00E37">
        <w:rPr>
          <w:color w:val="222222"/>
          <w:sz w:val="22"/>
          <w:szCs w:val="22"/>
        </w:rPr>
        <w:t>GitHub</w:t>
      </w:r>
      <w:proofErr w:type="spellEnd"/>
      <w:r w:rsidRPr="00D00E37">
        <w:rPr>
          <w:color w:val="222222"/>
          <w:sz w:val="22"/>
          <w:szCs w:val="22"/>
        </w:rPr>
        <w:t xml:space="preserve">, Ruby, and Rails sections in the Flatiron </w:t>
      </w:r>
      <w:proofErr w:type="spellStart"/>
      <w:r w:rsidRPr="00D00E37">
        <w:rPr>
          <w:color w:val="222222"/>
          <w:sz w:val="22"/>
          <w:szCs w:val="22"/>
        </w:rPr>
        <w:t>Prework</w:t>
      </w:r>
      <w:proofErr w:type="spellEnd"/>
      <w:r w:rsidRPr="00D00E37">
        <w:rPr>
          <w:color w:val="222222"/>
          <w:sz w:val="22"/>
          <w:szCs w:val="22"/>
        </w:rPr>
        <w:t xml:space="preserve">. The ideas started popping up for how to improve </w:t>
      </w:r>
      <w:r w:rsidR="007F3AFE" w:rsidRPr="00D00E37">
        <w:rPr>
          <w:color w:val="222222"/>
          <w:sz w:val="22"/>
          <w:szCs w:val="22"/>
        </w:rPr>
        <w:t>my project</w:t>
      </w:r>
      <w:r w:rsidRPr="00D00E37">
        <w:rPr>
          <w:color w:val="222222"/>
          <w:sz w:val="22"/>
          <w:szCs w:val="22"/>
        </w:rPr>
        <w:t xml:space="preserve">. I began to make it a web application. I started to learn how to </w:t>
      </w:r>
      <w:r w:rsidR="00475384" w:rsidRPr="00D00E37">
        <w:rPr>
          <w:color w:val="222222"/>
          <w:sz w:val="22"/>
          <w:szCs w:val="22"/>
        </w:rPr>
        <w:t>configure gems and generate migrations</w:t>
      </w:r>
      <w:r w:rsidRPr="00D00E37">
        <w:rPr>
          <w:color w:val="222222"/>
          <w:sz w:val="22"/>
          <w:szCs w:val="22"/>
        </w:rPr>
        <w:t xml:space="preserve">. Each idea led to new things to learn and new problems to solve. </w:t>
      </w:r>
      <w:r w:rsidR="007F3AFE" w:rsidRPr="00D00E37">
        <w:rPr>
          <w:color w:val="222222"/>
          <w:sz w:val="22"/>
          <w:szCs w:val="22"/>
        </w:rPr>
        <w:t>I am now hooked</w:t>
      </w:r>
      <w:r w:rsidRPr="00D00E37">
        <w:rPr>
          <w:color w:val="222222"/>
          <w:sz w:val="22"/>
          <w:szCs w:val="22"/>
        </w:rPr>
        <w:t>.</w:t>
      </w:r>
    </w:p>
    <w:p w14:paraId="23DB6A1A" w14:textId="77777777" w:rsidR="008C582F" w:rsidRDefault="008600F4">
      <w:pPr>
        <w:shd w:val="clear" w:color="auto" w:fill="FFFFFF"/>
        <w:rPr>
          <w:ins w:id="17" w:author="Microsoft Office User" w:date="2015-06-01T08:22:00Z"/>
          <w:color w:val="222222"/>
          <w:sz w:val="22"/>
          <w:szCs w:val="22"/>
        </w:rPr>
        <w:pPrChange w:id="18" w:author="Microsoft Office User" w:date="2015-06-01T08:23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I have challenged myself to learn about programming on my own and I still want to learn so much more. </w:t>
      </w:r>
      <w:r w:rsidR="004C216C" w:rsidRPr="00D00E37">
        <w:rPr>
          <w:color w:val="222222"/>
          <w:sz w:val="22"/>
          <w:szCs w:val="22"/>
        </w:rPr>
        <w:t xml:space="preserve">I want </w:t>
      </w:r>
      <w:r w:rsidRPr="00D00E37">
        <w:rPr>
          <w:color w:val="222222"/>
          <w:sz w:val="22"/>
          <w:szCs w:val="22"/>
        </w:rPr>
        <w:t xml:space="preserve">to go to </w:t>
      </w:r>
      <w:r w:rsidR="00060E11" w:rsidRPr="00D00E37">
        <w:rPr>
          <w:color w:val="222222"/>
          <w:sz w:val="22"/>
          <w:szCs w:val="22"/>
        </w:rPr>
        <w:t xml:space="preserve">the </w:t>
      </w:r>
      <w:r w:rsidRPr="00D00E37">
        <w:rPr>
          <w:color w:val="222222"/>
          <w:sz w:val="22"/>
          <w:szCs w:val="22"/>
        </w:rPr>
        <w:t>Flatiron</w:t>
      </w:r>
      <w:r w:rsidR="00245CBA" w:rsidRPr="00D00E37">
        <w:rPr>
          <w:color w:val="222222"/>
          <w:sz w:val="22"/>
          <w:szCs w:val="22"/>
        </w:rPr>
        <w:t xml:space="preserve"> School to be </w:t>
      </w:r>
      <w:r w:rsidR="00E85515" w:rsidRPr="00D00E37">
        <w:rPr>
          <w:color w:val="222222"/>
          <w:sz w:val="22"/>
          <w:szCs w:val="22"/>
        </w:rPr>
        <w:t>challenged</w:t>
      </w:r>
      <w:r w:rsidR="00942B11" w:rsidRPr="00D00E37">
        <w:rPr>
          <w:color w:val="222222"/>
          <w:sz w:val="22"/>
          <w:szCs w:val="22"/>
        </w:rPr>
        <w:t xml:space="preserve"> creatively</w:t>
      </w:r>
      <w:r w:rsidR="00E85515" w:rsidRPr="00D00E37">
        <w:rPr>
          <w:color w:val="222222"/>
          <w:sz w:val="22"/>
          <w:szCs w:val="22"/>
        </w:rPr>
        <w:t xml:space="preserve">, to be </w:t>
      </w:r>
      <w:r w:rsidR="00245CBA" w:rsidRPr="00D00E37">
        <w:rPr>
          <w:color w:val="222222"/>
          <w:sz w:val="22"/>
          <w:szCs w:val="22"/>
        </w:rPr>
        <w:t xml:space="preserve">a part of a </w:t>
      </w:r>
      <w:r w:rsidR="008C582F" w:rsidRPr="00D00E37">
        <w:rPr>
          <w:color w:val="222222"/>
          <w:sz w:val="22"/>
          <w:szCs w:val="22"/>
        </w:rPr>
        <w:t xml:space="preserve">supportive </w:t>
      </w:r>
      <w:r w:rsidR="00245CBA" w:rsidRPr="00D00E37">
        <w:rPr>
          <w:color w:val="222222"/>
          <w:sz w:val="22"/>
          <w:szCs w:val="22"/>
        </w:rPr>
        <w:t>community</w:t>
      </w:r>
      <w:r w:rsidR="00E85515" w:rsidRPr="00D00E37">
        <w:rPr>
          <w:color w:val="222222"/>
          <w:sz w:val="22"/>
          <w:szCs w:val="22"/>
        </w:rPr>
        <w:t>, and to be happy</w:t>
      </w:r>
      <w:r w:rsidR="008C582F" w:rsidRPr="00D00E37">
        <w:rPr>
          <w:color w:val="222222"/>
          <w:sz w:val="22"/>
          <w:szCs w:val="22"/>
        </w:rPr>
        <w:t xml:space="preserve">. </w:t>
      </w:r>
    </w:p>
    <w:p w14:paraId="338220C4" w14:textId="77777777" w:rsidR="00D00E37" w:rsidDel="00D00E37" w:rsidRDefault="00D00E37" w:rsidP="008C582F">
      <w:pPr>
        <w:shd w:val="clear" w:color="auto" w:fill="FFFFFF"/>
        <w:ind w:firstLine="720"/>
        <w:rPr>
          <w:del w:id="19" w:author="Microsoft Office User" w:date="2015-06-01T08:25:00Z"/>
          <w:color w:val="222222"/>
          <w:sz w:val="22"/>
          <w:szCs w:val="22"/>
        </w:rPr>
      </w:pPr>
    </w:p>
    <w:p w14:paraId="222FD752" w14:textId="77777777" w:rsidR="00D00E37" w:rsidRDefault="00D00E37" w:rsidP="008C582F">
      <w:pPr>
        <w:shd w:val="clear" w:color="auto" w:fill="FFFFFF"/>
        <w:ind w:firstLine="720"/>
        <w:rPr>
          <w:ins w:id="20" w:author="Microsoft Office User" w:date="2015-06-01T08:25:00Z"/>
          <w:color w:val="222222"/>
          <w:sz w:val="22"/>
          <w:szCs w:val="22"/>
        </w:rPr>
      </w:pPr>
    </w:p>
    <w:p w14:paraId="20642FA5" w14:textId="77777777" w:rsidR="00D00E37" w:rsidRDefault="00D00E37" w:rsidP="008C582F">
      <w:pPr>
        <w:shd w:val="clear" w:color="auto" w:fill="FFFFFF"/>
        <w:ind w:firstLine="720"/>
        <w:rPr>
          <w:ins w:id="21" w:author="Microsoft Office User" w:date="2015-06-01T08:25:00Z"/>
          <w:color w:val="222222"/>
          <w:sz w:val="22"/>
          <w:szCs w:val="22"/>
        </w:rPr>
      </w:pPr>
    </w:p>
    <w:p w14:paraId="3E849207" w14:textId="77777777" w:rsidR="00D00E37" w:rsidRPr="00D00E37" w:rsidRDefault="00D00E37" w:rsidP="008C582F">
      <w:pPr>
        <w:shd w:val="clear" w:color="auto" w:fill="FFFFFF"/>
        <w:ind w:firstLine="720"/>
        <w:rPr>
          <w:ins w:id="22" w:author="Microsoft Office User" w:date="2015-06-01T08:25:00Z"/>
          <w:color w:val="222222"/>
          <w:sz w:val="22"/>
          <w:szCs w:val="22"/>
        </w:rPr>
      </w:pPr>
    </w:p>
    <w:p w14:paraId="7EE2DC26" w14:textId="77777777" w:rsidR="008600F4" w:rsidRPr="00D00E37" w:rsidRDefault="008600F4" w:rsidP="008C582F">
      <w:pPr>
        <w:shd w:val="clear" w:color="auto" w:fill="FFFFFF"/>
        <w:ind w:firstLine="720"/>
        <w:rPr>
          <w:b/>
          <w:sz w:val="22"/>
          <w:szCs w:val="22"/>
        </w:rPr>
      </w:pPr>
      <w:r w:rsidRPr="00D00E37">
        <w:rPr>
          <w:b/>
          <w:bCs/>
          <w:sz w:val="22"/>
          <w:szCs w:val="22"/>
          <w:shd w:val="clear" w:color="auto" w:fill="FFFFFF"/>
        </w:rPr>
        <w:lastRenderedPageBreak/>
        <w:t>Tell us about your professional/educational career to date. What are you up to now and how did you end up there?</w:t>
      </w:r>
      <w:r w:rsidRPr="00D00E37">
        <w:rPr>
          <w:b/>
          <w:bCs/>
          <w:sz w:val="22"/>
          <w:szCs w:val="22"/>
        </w:rPr>
        <w:t> *</w:t>
      </w:r>
    </w:p>
    <w:p w14:paraId="60249431" w14:textId="77777777" w:rsidR="008600F4" w:rsidRPr="00D00E37" w:rsidDel="00D00E37" w:rsidRDefault="008600F4">
      <w:pPr>
        <w:shd w:val="clear" w:color="auto" w:fill="FFFFFF"/>
        <w:rPr>
          <w:del w:id="23" w:author="Microsoft Office User" w:date="2015-06-01T08:23:00Z"/>
          <w:color w:val="222222"/>
          <w:sz w:val="22"/>
          <w:szCs w:val="22"/>
        </w:rPr>
        <w:pPrChange w:id="24" w:author="Microsoft Office User" w:date="2015-06-01T08:23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>I grew up in Pasadena, CA and moved to New York City in 2006 to attend NYU’s Tisch School of the Arts. I graduated in 2010 with a BFA in Acting and a minor in African studies. </w:t>
      </w:r>
      <w:ins w:id="25" w:author="Microsoft Office User" w:date="2015-06-01T08:23:00Z">
        <w:r w:rsidR="00D00E37">
          <w:rPr>
            <w:color w:val="222222"/>
            <w:sz w:val="22"/>
            <w:szCs w:val="22"/>
          </w:rPr>
          <w:t xml:space="preserve"> </w:t>
        </w:r>
      </w:ins>
    </w:p>
    <w:p w14:paraId="7655F556" w14:textId="77777777" w:rsidR="00D10994" w:rsidRPr="00D00E37" w:rsidRDefault="008600F4">
      <w:pPr>
        <w:shd w:val="clear" w:color="auto" w:fill="FFFFFF"/>
        <w:rPr>
          <w:color w:val="222222"/>
          <w:sz w:val="22"/>
          <w:szCs w:val="22"/>
        </w:rPr>
        <w:pPrChange w:id="26" w:author="Microsoft Office User" w:date="2015-06-01T08:23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I studied in the Meisner Extension, part of NYU </w:t>
      </w:r>
      <w:proofErr w:type="spellStart"/>
      <w:r w:rsidRPr="00D00E37">
        <w:rPr>
          <w:color w:val="222222"/>
          <w:sz w:val="22"/>
          <w:szCs w:val="22"/>
        </w:rPr>
        <w:t>T</w:t>
      </w:r>
      <w:r w:rsidR="00D10994" w:rsidRPr="00D00E37">
        <w:rPr>
          <w:color w:val="222222"/>
          <w:sz w:val="22"/>
          <w:szCs w:val="22"/>
        </w:rPr>
        <w:t>isch’s</w:t>
      </w:r>
      <w:proofErr w:type="spellEnd"/>
      <w:r w:rsidR="00D10994" w:rsidRPr="00D00E37">
        <w:rPr>
          <w:color w:val="222222"/>
          <w:sz w:val="22"/>
          <w:szCs w:val="22"/>
        </w:rPr>
        <w:t xml:space="preserve"> rigorous studio program.</w:t>
      </w:r>
      <w:r w:rsidRPr="00D00E37">
        <w:rPr>
          <w:color w:val="222222"/>
          <w:sz w:val="22"/>
          <w:szCs w:val="22"/>
        </w:rPr>
        <w:t xml:space="preserve"> The ideology centers around one principle: to build your character </w:t>
      </w:r>
      <w:r w:rsidR="000B2E3F" w:rsidRPr="00D00E37">
        <w:rPr>
          <w:color w:val="222222"/>
          <w:sz w:val="22"/>
          <w:szCs w:val="22"/>
        </w:rPr>
        <w:t>through detail by asking questions and trying to be as specific as possible</w:t>
      </w:r>
      <w:r w:rsidR="00815CEE" w:rsidRPr="00D00E37">
        <w:rPr>
          <w:color w:val="222222"/>
          <w:sz w:val="22"/>
          <w:szCs w:val="22"/>
        </w:rPr>
        <w:t>. Break down every aspect of the</w:t>
      </w:r>
      <w:r w:rsidRPr="00D00E37">
        <w:rPr>
          <w:color w:val="222222"/>
          <w:sz w:val="22"/>
          <w:szCs w:val="22"/>
        </w:rPr>
        <w:t xml:space="preserve"> </w:t>
      </w:r>
      <w:r w:rsidR="00815CEE" w:rsidRPr="00D00E37">
        <w:rPr>
          <w:color w:val="222222"/>
          <w:sz w:val="22"/>
          <w:szCs w:val="22"/>
        </w:rPr>
        <w:t xml:space="preserve">problem </w:t>
      </w:r>
      <w:r w:rsidRPr="00D00E37">
        <w:rPr>
          <w:color w:val="222222"/>
          <w:sz w:val="22"/>
          <w:szCs w:val="22"/>
        </w:rPr>
        <w:t>a</w:t>
      </w:r>
      <w:r w:rsidR="00815CEE" w:rsidRPr="00D00E37">
        <w:rPr>
          <w:color w:val="222222"/>
          <w:sz w:val="22"/>
          <w:szCs w:val="22"/>
        </w:rPr>
        <w:t>t hand a</w:t>
      </w:r>
      <w:r w:rsidRPr="00D00E37">
        <w:rPr>
          <w:color w:val="222222"/>
          <w:sz w:val="22"/>
          <w:szCs w:val="22"/>
        </w:rPr>
        <w:t>nd find o</w:t>
      </w:r>
      <w:r w:rsidR="00265B97" w:rsidRPr="00D00E37">
        <w:rPr>
          <w:color w:val="222222"/>
          <w:sz w:val="22"/>
          <w:szCs w:val="22"/>
        </w:rPr>
        <w:t>ut as much as you can about it</w:t>
      </w:r>
      <w:r w:rsidRPr="00D00E37">
        <w:rPr>
          <w:color w:val="222222"/>
          <w:sz w:val="22"/>
          <w:szCs w:val="22"/>
        </w:rPr>
        <w:t>.</w:t>
      </w:r>
    </w:p>
    <w:p w14:paraId="5AB1E6C4" w14:textId="77777777" w:rsidR="00D10994" w:rsidRPr="00D00E37" w:rsidRDefault="00D10994">
      <w:pPr>
        <w:shd w:val="clear" w:color="auto" w:fill="FFFFFF"/>
        <w:rPr>
          <w:color w:val="222222"/>
          <w:sz w:val="22"/>
          <w:szCs w:val="22"/>
        </w:rPr>
        <w:pPrChange w:id="27" w:author="Microsoft Office User" w:date="2015-06-01T08:24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After graduating from NYU, I have been lucky enough to be </w:t>
      </w:r>
      <w:r w:rsidR="00743248" w:rsidRPr="00D00E37">
        <w:rPr>
          <w:color w:val="222222"/>
          <w:sz w:val="22"/>
          <w:szCs w:val="22"/>
        </w:rPr>
        <w:t>a part of some amazing projects.</w:t>
      </w:r>
      <w:r w:rsidRPr="00D00E37">
        <w:rPr>
          <w:color w:val="222222"/>
          <w:sz w:val="22"/>
          <w:szCs w:val="22"/>
        </w:rPr>
        <w:t xml:space="preserve"> </w:t>
      </w:r>
    </w:p>
    <w:p w14:paraId="75EED739" w14:textId="77777777" w:rsidR="00D10994" w:rsidRPr="00D00E37" w:rsidDel="00D00E37" w:rsidRDefault="00D10994">
      <w:pPr>
        <w:shd w:val="clear" w:color="auto" w:fill="FFFFFF"/>
        <w:rPr>
          <w:del w:id="28" w:author="Microsoft Office User" w:date="2015-06-01T08:23:00Z"/>
          <w:color w:val="222222"/>
          <w:sz w:val="22"/>
          <w:szCs w:val="22"/>
        </w:rPr>
        <w:pPrChange w:id="29" w:author="Microsoft Office User" w:date="2015-06-01T08:24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My volunteer work with Zara </w:t>
      </w:r>
      <w:proofErr w:type="spellStart"/>
      <w:r w:rsidRPr="00D00E37">
        <w:rPr>
          <w:color w:val="222222"/>
          <w:sz w:val="22"/>
          <w:szCs w:val="22"/>
        </w:rPr>
        <w:t>Aina</w:t>
      </w:r>
      <w:proofErr w:type="spellEnd"/>
      <w:r w:rsidRPr="00D00E37">
        <w:rPr>
          <w:color w:val="222222"/>
          <w:sz w:val="22"/>
          <w:szCs w:val="22"/>
        </w:rPr>
        <w:t xml:space="preserve">, an international NGO, took me to Madagascar as part of a team that developed theater programming </w:t>
      </w:r>
      <w:r w:rsidRPr="00D00E37">
        <w:rPr>
          <w:sz w:val="22"/>
          <w:szCs w:val="22"/>
        </w:rPr>
        <w:t>intended to engage at-risk Malagasy children. The children selected to be a part of the program were aged 10-14 years old and are prone to abuse, panhandling and homelessnes</w:t>
      </w:r>
      <w:r w:rsidR="00A92923" w:rsidRPr="00D00E37">
        <w:rPr>
          <w:sz w:val="22"/>
          <w:szCs w:val="22"/>
        </w:rPr>
        <w:t xml:space="preserve">s. My work with Zara </w:t>
      </w:r>
      <w:proofErr w:type="spellStart"/>
      <w:r w:rsidR="00A92923" w:rsidRPr="00D00E37">
        <w:rPr>
          <w:sz w:val="22"/>
          <w:szCs w:val="22"/>
        </w:rPr>
        <w:t>Aina</w:t>
      </w:r>
      <w:proofErr w:type="spellEnd"/>
      <w:r w:rsidR="00A92923" w:rsidRPr="00D00E37">
        <w:rPr>
          <w:sz w:val="22"/>
          <w:szCs w:val="22"/>
        </w:rPr>
        <w:t xml:space="preserve"> helps</w:t>
      </w:r>
      <w:r w:rsidRPr="00D00E37">
        <w:rPr>
          <w:sz w:val="22"/>
          <w:szCs w:val="22"/>
        </w:rPr>
        <w:t xml:space="preserve"> to motivate these children to achieve more and invest in their sense of possibility. </w:t>
      </w:r>
    </w:p>
    <w:p w14:paraId="66C3A6BB" w14:textId="77777777" w:rsidR="00D10994" w:rsidRPr="00D00E37" w:rsidRDefault="00D10994">
      <w:pPr>
        <w:shd w:val="clear" w:color="auto" w:fill="FFFFFF"/>
        <w:pPrChange w:id="30" w:author="Microsoft Office User" w:date="2015-06-01T08:24:00Z">
          <w:pPr>
            <w:pStyle w:val="NormalWeb"/>
            <w:shd w:val="clear" w:color="auto" w:fill="FFFFFF"/>
            <w:spacing w:before="2" w:after="2"/>
          </w:pPr>
        </w:pPrChange>
      </w:pPr>
    </w:p>
    <w:p w14:paraId="7AE04C0A" w14:textId="77777777" w:rsidR="00D10994" w:rsidRPr="00D00E37" w:rsidRDefault="00D10994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2"/>
          <w:szCs w:val="22"/>
        </w:rPr>
        <w:pPrChange w:id="31" w:author="Microsoft Office User" w:date="2015-06-01T08:24:00Z">
          <w:pPr>
            <w:pStyle w:val="NormalWeb"/>
            <w:shd w:val="clear" w:color="auto" w:fill="FFFFFF"/>
            <w:spacing w:before="2" w:after="2"/>
            <w:ind w:firstLine="720"/>
          </w:pPr>
        </w:pPrChange>
      </w:pPr>
      <w:r w:rsidRPr="00D00E37">
        <w:rPr>
          <w:rFonts w:asciiTheme="minorHAnsi" w:hAnsiTheme="minorHAnsi"/>
          <w:color w:val="222222"/>
          <w:sz w:val="22"/>
          <w:szCs w:val="22"/>
        </w:rPr>
        <w:t xml:space="preserve">As the nanny of two 10 year olds in Brooklyn, I found the delicate balance of being a playmate and a role model. I could be silly and play games, but also inspire the kids to dream up awesome projects like woodcarving, building a Go-Kart from scratch, or remodeling a road bike. </w:t>
      </w:r>
    </w:p>
    <w:p w14:paraId="09D2225C" w14:textId="77777777" w:rsidR="00D10994" w:rsidRPr="00D00E37" w:rsidRDefault="00D10994" w:rsidP="00D10994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2"/>
          <w:szCs w:val="22"/>
        </w:rPr>
      </w:pPr>
    </w:p>
    <w:p w14:paraId="5D7CC750" w14:textId="77777777" w:rsidR="00D10994" w:rsidRPr="00D00E37" w:rsidRDefault="00D10994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12121"/>
          <w:sz w:val="22"/>
          <w:szCs w:val="22"/>
        </w:rPr>
        <w:pPrChange w:id="32" w:author="Microsoft Office User" w:date="2015-06-01T08:24:00Z">
          <w:pPr>
            <w:pStyle w:val="NormalWeb"/>
            <w:shd w:val="clear" w:color="auto" w:fill="FFFFFF"/>
            <w:spacing w:before="2" w:after="2"/>
            <w:ind w:firstLine="720"/>
          </w:pPr>
        </w:pPrChange>
      </w:pPr>
      <w:r w:rsidRPr="00D00E37">
        <w:rPr>
          <w:rFonts w:asciiTheme="minorHAnsi" w:hAnsiTheme="minorHAnsi"/>
          <w:color w:val="212121"/>
          <w:sz w:val="22"/>
          <w:szCs w:val="22"/>
        </w:rPr>
        <w:t xml:space="preserve">And using what I had learned about art, farming and carpentry from my </w:t>
      </w:r>
      <w:r w:rsidR="00C7001B" w:rsidRPr="00D00E37">
        <w:rPr>
          <w:rFonts w:asciiTheme="minorHAnsi" w:hAnsiTheme="minorHAnsi"/>
          <w:color w:val="212121"/>
          <w:sz w:val="22"/>
          <w:szCs w:val="22"/>
        </w:rPr>
        <w:t>experiences</w:t>
      </w:r>
      <w:r w:rsidRPr="00D00E37">
        <w:rPr>
          <w:rFonts w:asciiTheme="minorHAnsi" w:hAnsiTheme="minorHAnsi"/>
          <w:color w:val="212121"/>
          <w:sz w:val="22"/>
          <w:szCs w:val="22"/>
        </w:rPr>
        <w:t xml:space="preserve"> in Africa, I transformed the backyard of my Crown Heights brownstone into an urban-garden. Digging up the Kudzu-infested soil and filling it with a slew of heirloom tomatoes, tomatillos, and mammoth sunflowers; scouring the streets of Brooklyn for the perfect wooden pallets to recycle into a table, bench and vertical planters full of lush greens. </w:t>
      </w:r>
    </w:p>
    <w:p w14:paraId="16F72221" w14:textId="77777777" w:rsidR="00D10994" w:rsidRPr="00D00E37" w:rsidRDefault="00D10994" w:rsidP="00D10994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12121"/>
          <w:sz w:val="22"/>
          <w:szCs w:val="22"/>
        </w:rPr>
      </w:pPr>
    </w:p>
    <w:p w14:paraId="21E50C34" w14:textId="77777777" w:rsidR="00161A4D" w:rsidRDefault="008600F4">
      <w:pPr>
        <w:shd w:val="clear" w:color="auto" w:fill="FFFFFF"/>
        <w:rPr>
          <w:ins w:id="33" w:author="Microsoft Office User" w:date="2015-06-01T08:23:00Z"/>
          <w:color w:val="222222"/>
          <w:sz w:val="22"/>
          <w:szCs w:val="22"/>
        </w:rPr>
        <w:pPrChange w:id="34" w:author="Microsoft Office User" w:date="2015-06-01T08:24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In the fall of 2014, I started working for a grocery delivery tech start up, Good Eggs, as a member of their operations team. I was attracted to the company because of their mission to build and sustain local food systems. </w:t>
      </w:r>
      <w:r w:rsidR="00161A4D" w:rsidRPr="00D00E37">
        <w:rPr>
          <w:color w:val="222222"/>
          <w:sz w:val="22"/>
          <w:szCs w:val="22"/>
        </w:rPr>
        <w:t>I realized that what I really wanted was to be a part of the team that was building the applications that Good Eggs ran on. I began studying the code t</w:t>
      </w:r>
      <w:r w:rsidR="008A5A7C" w:rsidRPr="00D00E37">
        <w:rPr>
          <w:color w:val="222222"/>
          <w:sz w:val="22"/>
          <w:szCs w:val="22"/>
        </w:rPr>
        <w:t xml:space="preserve">hat the companies </w:t>
      </w:r>
      <w:r w:rsidR="00161A4D" w:rsidRPr="00D00E37">
        <w:rPr>
          <w:color w:val="222222"/>
          <w:sz w:val="22"/>
          <w:szCs w:val="22"/>
        </w:rPr>
        <w:t>systems relied on and this sparked my interest in being a web developer. Good Eggs laid me off in February 2015 when the company eliminated 20% of their workforce in one day. After initially feeling disappointment, I took it as a blessing in disguise and have since been on a mission to be a web developer.</w:t>
      </w:r>
    </w:p>
    <w:p w14:paraId="6B11F3EA" w14:textId="77777777" w:rsidR="00D00E37" w:rsidRDefault="00D00E37" w:rsidP="00743248">
      <w:pPr>
        <w:shd w:val="clear" w:color="auto" w:fill="FFFFFF"/>
        <w:ind w:firstLine="720"/>
        <w:rPr>
          <w:ins w:id="35" w:author="Microsoft Office User" w:date="2015-06-01T08:25:00Z"/>
          <w:color w:val="222222"/>
          <w:sz w:val="22"/>
          <w:szCs w:val="22"/>
        </w:rPr>
      </w:pPr>
    </w:p>
    <w:p w14:paraId="2AC74DB9" w14:textId="77777777" w:rsidR="00D00E37" w:rsidRDefault="00D00E37" w:rsidP="00743248">
      <w:pPr>
        <w:shd w:val="clear" w:color="auto" w:fill="FFFFFF"/>
        <w:ind w:firstLine="720"/>
        <w:rPr>
          <w:ins w:id="36" w:author="Microsoft Office User" w:date="2015-06-01T08:25:00Z"/>
          <w:color w:val="222222"/>
          <w:sz w:val="22"/>
          <w:szCs w:val="22"/>
        </w:rPr>
      </w:pPr>
    </w:p>
    <w:p w14:paraId="3AFD7378" w14:textId="77777777" w:rsidR="00D00E37" w:rsidRDefault="00D00E37" w:rsidP="00743248">
      <w:pPr>
        <w:shd w:val="clear" w:color="auto" w:fill="FFFFFF"/>
        <w:ind w:firstLine="720"/>
        <w:rPr>
          <w:ins w:id="37" w:author="Microsoft Office User" w:date="2015-06-01T08:25:00Z"/>
          <w:color w:val="222222"/>
          <w:sz w:val="22"/>
          <w:szCs w:val="22"/>
        </w:rPr>
      </w:pPr>
    </w:p>
    <w:p w14:paraId="2843A474" w14:textId="77777777" w:rsidR="00D00E37" w:rsidRDefault="00D00E37" w:rsidP="00743248">
      <w:pPr>
        <w:shd w:val="clear" w:color="auto" w:fill="FFFFFF"/>
        <w:ind w:firstLine="720"/>
        <w:rPr>
          <w:ins w:id="38" w:author="Microsoft Office User" w:date="2015-06-01T08:25:00Z"/>
          <w:color w:val="222222"/>
          <w:sz w:val="22"/>
          <w:szCs w:val="22"/>
        </w:rPr>
      </w:pPr>
    </w:p>
    <w:p w14:paraId="4608B228" w14:textId="77777777" w:rsidR="00D00E37" w:rsidRDefault="00D00E37" w:rsidP="00743248">
      <w:pPr>
        <w:shd w:val="clear" w:color="auto" w:fill="FFFFFF"/>
        <w:ind w:firstLine="720"/>
        <w:rPr>
          <w:ins w:id="39" w:author="Microsoft Office User" w:date="2015-06-01T08:25:00Z"/>
          <w:color w:val="222222"/>
          <w:sz w:val="22"/>
          <w:szCs w:val="22"/>
        </w:rPr>
      </w:pPr>
    </w:p>
    <w:p w14:paraId="56A79553" w14:textId="77777777" w:rsidR="00D00E37" w:rsidRDefault="00D00E37" w:rsidP="00743248">
      <w:pPr>
        <w:shd w:val="clear" w:color="auto" w:fill="FFFFFF"/>
        <w:ind w:firstLine="720"/>
        <w:rPr>
          <w:ins w:id="40" w:author="Microsoft Office User" w:date="2015-06-01T08:25:00Z"/>
          <w:color w:val="222222"/>
          <w:sz w:val="22"/>
          <w:szCs w:val="22"/>
        </w:rPr>
      </w:pPr>
    </w:p>
    <w:p w14:paraId="76188776" w14:textId="77777777" w:rsidR="00D00E37" w:rsidRPr="00D00E37" w:rsidRDefault="00D00E37" w:rsidP="00743248">
      <w:pPr>
        <w:shd w:val="clear" w:color="auto" w:fill="FFFFFF"/>
        <w:ind w:firstLine="720"/>
        <w:rPr>
          <w:color w:val="222222"/>
          <w:sz w:val="22"/>
          <w:szCs w:val="22"/>
        </w:rPr>
      </w:pPr>
    </w:p>
    <w:p w14:paraId="2611B2CE" w14:textId="77777777" w:rsidR="008600F4" w:rsidRPr="00D00E37" w:rsidRDefault="008600F4" w:rsidP="008600F4">
      <w:pPr>
        <w:rPr>
          <w:b/>
          <w:sz w:val="22"/>
          <w:szCs w:val="22"/>
        </w:rPr>
      </w:pPr>
      <w:r w:rsidRPr="00D00E37">
        <w:rPr>
          <w:b/>
          <w:sz w:val="22"/>
          <w:szCs w:val="22"/>
        </w:rPr>
        <w:t>The ability to think in a structured way, both creatively and quantitatively, to solve complex problems is an important element of being a successful developer. Can you tell us anything that demonstrates your abilities in that realm? (</w:t>
      </w:r>
      <w:proofErr w:type="gramStart"/>
      <w:r w:rsidRPr="00D00E37">
        <w:rPr>
          <w:b/>
          <w:sz w:val="22"/>
          <w:szCs w:val="22"/>
        </w:rPr>
        <w:t>anything</w:t>
      </w:r>
      <w:proofErr w:type="gramEnd"/>
      <w:r w:rsidRPr="00D00E37">
        <w:rPr>
          <w:b/>
          <w:sz w:val="22"/>
          <w:szCs w:val="22"/>
        </w:rPr>
        <w:t xml:space="preserve"> from standardized test scores to experience playing a musical instrument counts) *</w:t>
      </w:r>
    </w:p>
    <w:p w14:paraId="100542E9" w14:textId="77777777" w:rsidR="00633F64" w:rsidRPr="00D00E37" w:rsidRDefault="00357554">
      <w:pPr>
        <w:shd w:val="clear" w:color="auto" w:fill="FFFFFF"/>
        <w:rPr>
          <w:color w:val="222222"/>
          <w:sz w:val="22"/>
          <w:szCs w:val="22"/>
        </w:rPr>
        <w:pPrChange w:id="41" w:author="Microsoft Office User" w:date="2015-06-01T08:25:00Z">
          <w:pPr>
            <w:shd w:val="clear" w:color="auto" w:fill="FFFFFF"/>
            <w:ind w:firstLine="720"/>
          </w:pPr>
        </w:pPrChange>
      </w:pPr>
      <w:r w:rsidRPr="00D00E37">
        <w:rPr>
          <w:color w:val="222222"/>
          <w:sz w:val="22"/>
          <w:szCs w:val="22"/>
        </w:rPr>
        <w:t>In 2014</w:t>
      </w:r>
      <w:r w:rsidR="008228FD" w:rsidRPr="00D00E37">
        <w:rPr>
          <w:color w:val="222222"/>
          <w:sz w:val="22"/>
          <w:szCs w:val="22"/>
        </w:rPr>
        <w:t>,</w:t>
      </w:r>
      <w:r w:rsidRPr="00D00E37">
        <w:rPr>
          <w:color w:val="222222"/>
          <w:sz w:val="22"/>
          <w:szCs w:val="22"/>
        </w:rPr>
        <w:t xml:space="preserve"> I traveled to Madagascar</w:t>
      </w:r>
      <w:r w:rsidR="002B0B47" w:rsidRPr="00D00E37">
        <w:rPr>
          <w:color w:val="222222"/>
          <w:sz w:val="22"/>
          <w:szCs w:val="22"/>
        </w:rPr>
        <w:t xml:space="preserve"> </w:t>
      </w:r>
      <w:r w:rsidR="005B06A6" w:rsidRPr="00D00E37">
        <w:rPr>
          <w:color w:val="222222"/>
          <w:sz w:val="22"/>
          <w:szCs w:val="22"/>
        </w:rPr>
        <w:t>as a volunteer</w:t>
      </w:r>
      <w:r w:rsidR="00455F90" w:rsidRPr="00D00E37">
        <w:rPr>
          <w:color w:val="222222"/>
          <w:sz w:val="22"/>
          <w:szCs w:val="22"/>
        </w:rPr>
        <w:t xml:space="preserve"> teacher</w:t>
      </w:r>
      <w:r w:rsidR="005B06A6" w:rsidRPr="00D00E37">
        <w:rPr>
          <w:color w:val="222222"/>
          <w:sz w:val="22"/>
          <w:szCs w:val="22"/>
        </w:rPr>
        <w:t xml:space="preserve"> with</w:t>
      </w:r>
      <w:r w:rsidR="00333FBD" w:rsidRPr="00D00E37">
        <w:rPr>
          <w:color w:val="222222"/>
          <w:sz w:val="22"/>
          <w:szCs w:val="22"/>
        </w:rPr>
        <w:t xml:space="preserve"> Zara </w:t>
      </w:r>
      <w:proofErr w:type="spellStart"/>
      <w:r w:rsidR="00333FBD" w:rsidRPr="00D00E37">
        <w:rPr>
          <w:color w:val="222222"/>
          <w:sz w:val="22"/>
          <w:szCs w:val="22"/>
        </w:rPr>
        <w:t>Aina</w:t>
      </w:r>
      <w:proofErr w:type="spellEnd"/>
      <w:r w:rsidR="00333FBD" w:rsidRPr="00D00E37">
        <w:rPr>
          <w:color w:val="222222"/>
          <w:sz w:val="22"/>
          <w:szCs w:val="22"/>
        </w:rPr>
        <w:t xml:space="preserve">, an NGO that </w:t>
      </w:r>
      <w:r w:rsidR="00C7001B" w:rsidRPr="00D00E37">
        <w:rPr>
          <w:color w:val="222222"/>
          <w:sz w:val="22"/>
          <w:szCs w:val="22"/>
        </w:rPr>
        <w:t>does theater programming</w:t>
      </w:r>
      <w:r w:rsidR="00333FBD" w:rsidRPr="00D00E37">
        <w:rPr>
          <w:color w:val="222222"/>
          <w:sz w:val="22"/>
          <w:szCs w:val="22"/>
        </w:rPr>
        <w:t xml:space="preserve"> with</w:t>
      </w:r>
      <w:r w:rsidR="0093285C" w:rsidRPr="00D00E37">
        <w:rPr>
          <w:color w:val="222222"/>
          <w:sz w:val="22"/>
          <w:szCs w:val="22"/>
        </w:rPr>
        <w:t xml:space="preserve"> children who are</w:t>
      </w:r>
      <w:r w:rsidR="00DD520C" w:rsidRPr="00D00E37">
        <w:rPr>
          <w:color w:val="222222"/>
          <w:sz w:val="22"/>
          <w:szCs w:val="22"/>
        </w:rPr>
        <w:t xml:space="preserve"> prone to </w:t>
      </w:r>
      <w:proofErr w:type="spellStart"/>
      <w:r w:rsidR="00DD520C" w:rsidRPr="00D00E37">
        <w:rPr>
          <w:color w:val="222222"/>
          <w:sz w:val="22"/>
          <w:szCs w:val="22"/>
        </w:rPr>
        <w:t>p</w:t>
      </w:r>
      <w:r w:rsidR="006C4AC0" w:rsidRPr="00D00E37">
        <w:rPr>
          <w:color w:val="222222"/>
          <w:sz w:val="22"/>
          <w:szCs w:val="22"/>
        </w:rPr>
        <w:t>a</w:t>
      </w:r>
      <w:r w:rsidR="00333FBD" w:rsidRPr="00D00E37">
        <w:rPr>
          <w:color w:val="222222"/>
          <w:sz w:val="22"/>
          <w:szCs w:val="22"/>
        </w:rPr>
        <w:t>nahandling</w:t>
      </w:r>
      <w:proofErr w:type="spellEnd"/>
      <w:r w:rsidR="00333FBD" w:rsidRPr="00D00E37">
        <w:rPr>
          <w:color w:val="222222"/>
          <w:sz w:val="22"/>
          <w:szCs w:val="22"/>
        </w:rPr>
        <w:t>,</w:t>
      </w:r>
      <w:r w:rsidR="00DD520C" w:rsidRPr="00D00E37">
        <w:rPr>
          <w:color w:val="222222"/>
          <w:sz w:val="22"/>
          <w:szCs w:val="22"/>
        </w:rPr>
        <w:t xml:space="preserve"> homelessness</w:t>
      </w:r>
      <w:r w:rsidR="006C4AC0" w:rsidRPr="00D00E37">
        <w:rPr>
          <w:color w:val="222222"/>
          <w:sz w:val="22"/>
          <w:szCs w:val="22"/>
        </w:rPr>
        <w:t xml:space="preserve">, and </w:t>
      </w:r>
      <w:r w:rsidR="0093285C" w:rsidRPr="00D00E37">
        <w:rPr>
          <w:color w:val="222222"/>
          <w:sz w:val="22"/>
          <w:szCs w:val="22"/>
        </w:rPr>
        <w:t xml:space="preserve">are victims of abuse. The </w:t>
      </w:r>
      <w:r w:rsidR="00C7001B" w:rsidRPr="00D00E37">
        <w:rPr>
          <w:color w:val="222222"/>
          <w:sz w:val="22"/>
          <w:szCs w:val="22"/>
        </w:rPr>
        <w:t xml:space="preserve">theater </w:t>
      </w:r>
      <w:r w:rsidRPr="00D00E37">
        <w:rPr>
          <w:color w:val="222222"/>
          <w:sz w:val="22"/>
          <w:szCs w:val="22"/>
        </w:rPr>
        <w:t>programming I helped to create</w:t>
      </w:r>
      <w:r w:rsidR="0093285C" w:rsidRPr="00D00E37">
        <w:rPr>
          <w:color w:val="222222"/>
          <w:sz w:val="22"/>
          <w:szCs w:val="22"/>
        </w:rPr>
        <w:t xml:space="preserve"> </w:t>
      </w:r>
      <w:r w:rsidR="00633F64" w:rsidRPr="00D00E37">
        <w:rPr>
          <w:color w:val="222222"/>
          <w:sz w:val="22"/>
          <w:szCs w:val="22"/>
        </w:rPr>
        <w:t>inspire</w:t>
      </w:r>
      <w:r w:rsidR="00C6502C" w:rsidRPr="00D00E37">
        <w:rPr>
          <w:color w:val="222222"/>
          <w:sz w:val="22"/>
          <w:szCs w:val="22"/>
        </w:rPr>
        <w:t>d</w:t>
      </w:r>
      <w:r w:rsidR="00633F64" w:rsidRPr="00D00E37">
        <w:rPr>
          <w:color w:val="222222"/>
          <w:sz w:val="22"/>
          <w:szCs w:val="22"/>
        </w:rPr>
        <w:t xml:space="preserve"> </w:t>
      </w:r>
      <w:r w:rsidR="00C7001B" w:rsidRPr="00D00E37">
        <w:rPr>
          <w:color w:val="222222"/>
          <w:sz w:val="22"/>
          <w:szCs w:val="22"/>
        </w:rPr>
        <w:t>our</w:t>
      </w:r>
      <w:r w:rsidRPr="00D00E37">
        <w:rPr>
          <w:color w:val="222222"/>
          <w:sz w:val="22"/>
          <w:szCs w:val="22"/>
        </w:rPr>
        <w:t xml:space="preserve"> students</w:t>
      </w:r>
      <w:r w:rsidR="00333FBD" w:rsidRPr="00D00E37">
        <w:rPr>
          <w:color w:val="222222"/>
          <w:sz w:val="22"/>
          <w:szCs w:val="22"/>
        </w:rPr>
        <w:t xml:space="preserve"> </w:t>
      </w:r>
      <w:r w:rsidR="00633F64" w:rsidRPr="00D00E37">
        <w:rPr>
          <w:color w:val="222222"/>
          <w:sz w:val="22"/>
          <w:szCs w:val="22"/>
        </w:rPr>
        <w:t xml:space="preserve">to be </w:t>
      </w:r>
      <w:r w:rsidR="00633F64" w:rsidRPr="00D00E37">
        <w:rPr>
          <w:sz w:val="22"/>
          <w:szCs w:val="22"/>
        </w:rPr>
        <w:t>confident learners who are better prepared to participate actively in their education, community</w:t>
      </w:r>
      <w:ins w:id="42" w:author="Microsoft Office User" w:date="2015-06-01T08:26:00Z">
        <w:r w:rsidR="00D00E37">
          <w:rPr>
            <w:sz w:val="22"/>
            <w:szCs w:val="22"/>
          </w:rPr>
          <w:t>,</w:t>
        </w:r>
      </w:ins>
      <w:r w:rsidR="00633F64" w:rsidRPr="00D00E37">
        <w:rPr>
          <w:sz w:val="22"/>
          <w:szCs w:val="22"/>
        </w:rPr>
        <w:t xml:space="preserve"> and social lives. From thinking creatively to collaborating with others, </w:t>
      </w:r>
      <w:r w:rsidR="00C7001B" w:rsidRPr="00D00E37">
        <w:rPr>
          <w:sz w:val="22"/>
          <w:szCs w:val="22"/>
        </w:rPr>
        <w:t>theater helps</w:t>
      </w:r>
      <w:r w:rsidRPr="00D00E37">
        <w:rPr>
          <w:sz w:val="22"/>
          <w:szCs w:val="22"/>
        </w:rPr>
        <w:t xml:space="preserve"> to motivate the students</w:t>
      </w:r>
      <w:r w:rsidR="0093285C" w:rsidRPr="00D00E37">
        <w:rPr>
          <w:sz w:val="22"/>
          <w:szCs w:val="22"/>
        </w:rPr>
        <w:t xml:space="preserve"> </w:t>
      </w:r>
      <w:r w:rsidR="00633F64" w:rsidRPr="00D00E37">
        <w:rPr>
          <w:sz w:val="22"/>
          <w:szCs w:val="22"/>
        </w:rPr>
        <w:t xml:space="preserve">to achieve more and invest in their sense of possibility. </w:t>
      </w:r>
      <w:r w:rsidR="00C7001B" w:rsidRPr="00D00E37">
        <w:rPr>
          <w:color w:val="222222"/>
          <w:sz w:val="22"/>
          <w:szCs w:val="22"/>
        </w:rPr>
        <w:t xml:space="preserve">My work with one of the students, Andreas, exemplifies how I was able to turn one student’s complex problem into a learning experience.  </w:t>
      </w:r>
    </w:p>
    <w:p w14:paraId="34E48F5B" w14:textId="77777777" w:rsidR="008600F4" w:rsidRPr="00D00E37" w:rsidRDefault="00C7001B">
      <w:pPr>
        <w:rPr>
          <w:color w:val="222222"/>
          <w:sz w:val="22"/>
          <w:szCs w:val="22"/>
        </w:rPr>
        <w:pPrChange w:id="43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First, t</w:t>
      </w:r>
      <w:r w:rsidR="0037268A" w:rsidRPr="00D00E37">
        <w:rPr>
          <w:color w:val="222222"/>
          <w:sz w:val="22"/>
          <w:szCs w:val="22"/>
        </w:rPr>
        <w:t xml:space="preserve">o bring </w:t>
      </w:r>
      <w:r w:rsidRPr="00D00E37">
        <w:rPr>
          <w:color w:val="222222"/>
          <w:sz w:val="22"/>
          <w:szCs w:val="22"/>
        </w:rPr>
        <w:t>the theater program to</w:t>
      </w:r>
      <w:r w:rsidR="0037268A" w:rsidRPr="00D00E37">
        <w:rPr>
          <w:color w:val="222222"/>
          <w:sz w:val="22"/>
          <w:szCs w:val="22"/>
        </w:rPr>
        <w:t xml:space="preserve"> life, it required each me</w:t>
      </w:r>
      <w:r w:rsidR="00226AAD" w:rsidRPr="00D00E37">
        <w:rPr>
          <w:color w:val="222222"/>
          <w:sz w:val="22"/>
          <w:szCs w:val="22"/>
        </w:rPr>
        <w:t>mber of the</w:t>
      </w:r>
      <w:r w:rsidR="0037268A" w:rsidRPr="00D00E37">
        <w:rPr>
          <w:color w:val="222222"/>
          <w:sz w:val="22"/>
          <w:szCs w:val="22"/>
        </w:rPr>
        <w:t xml:space="preserve"> </w:t>
      </w:r>
      <w:r w:rsidRPr="00D00E37">
        <w:rPr>
          <w:color w:val="222222"/>
          <w:sz w:val="22"/>
          <w:szCs w:val="22"/>
        </w:rPr>
        <w:t xml:space="preserve">Zara </w:t>
      </w:r>
      <w:proofErr w:type="spellStart"/>
      <w:r w:rsidRPr="00D00E37">
        <w:rPr>
          <w:color w:val="222222"/>
          <w:sz w:val="22"/>
          <w:szCs w:val="22"/>
        </w:rPr>
        <w:t>Aina</w:t>
      </w:r>
      <w:proofErr w:type="spellEnd"/>
      <w:r w:rsidRPr="00D00E37">
        <w:rPr>
          <w:color w:val="222222"/>
          <w:sz w:val="22"/>
          <w:szCs w:val="22"/>
        </w:rPr>
        <w:t xml:space="preserve"> </w:t>
      </w:r>
      <w:r w:rsidR="0037268A" w:rsidRPr="00D00E37">
        <w:rPr>
          <w:color w:val="222222"/>
          <w:sz w:val="22"/>
          <w:szCs w:val="22"/>
        </w:rPr>
        <w:t xml:space="preserve">team to happily wear many hats, show some serious hustle, and hold </w:t>
      </w:r>
      <w:r w:rsidR="00BC74AA" w:rsidRPr="00D00E37">
        <w:rPr>
          <w:color w:val="222222"/>
          <w:sz w:val="22"/>
          <w:szCs w:val="22"/>
        </w:rPr>
        <w:t>frequent rehearsals to</w:t>
      </w:r>
      <w:r w:rsidR="0037268A" w:rsidRPr="00D00E37">
        <w:rPr>
          <w:color w:val="222222"/>
          <w:sz w:val="22"/>
          <w:szCs w:val="22"/>
        </w:rPr>
        <w:t xml:space="preserve"> </w:t>
      </w:r>
      <w:r w:rsidR="00BC74AA" w:rsidRPr="00D00E37">
        <w:rPr>
          <w:color w:val="222222"/>
          <w:sz w:val="22"/>
          <w:szCs w:val="22"/>
        </w:rPr>
        <w:t>develop our programming</w:t>
      </w:r>
      <w:r w:rsidR="0037268A" w:rsidRPr="00D00E37">
        <w:rPr>
          <w:color w:val="222222"/>
          <w:sz w:val="22"/>
          <w:szCs w:val="22"/>
        </w:rPr>
        <w:t xml:space="preserve">. </w:t>
      </w:r>
      <w:r w:rsidR="00FC5B22" w:rsidRPr="00D00E37">
        <w:rPr>
          <w:color w:val="222222"/>
          <w:sz w:val="22"/>
          <w:szCs w:val="22"/>
        </w:rPr>
        <w:t xml:space="preserve">Since Zara </w:t>
      </w:r>
      <w:proofErr w:type="spellStart"/>
      <w:r w:rsidR="00FC5B22" w:rsidRPr="00D00E37">
        <w:rPr>
          <w:color w:val="222222"/>
          <w:sz w:val="22"/>
          <w:szCs w:val="22"/>
        </w:rPr>
        <w:t>Aina’s</w:t>
      </w:r>
      <w:proofErr w:type="spellEnd"/>
      <w:r w:rsidR="00FC5B22" w:rsidRPr="00D00E37">
        <w:rPr>
          <w:color w:val="222222"/>
          <w:sz w:val="22"/>
          <w:szCs w:val="22"/>
        </w:rPr>
        <w:t xml:space="preserve"> inception in 2012, I have volunteered to take</w:t>
      </w:r>
      <w:r w:rsidR="008600F4" w:rsidRPr="00D00E37">
        <w:rPr>
          <w:color w:val="222222"/>
          <w:sz w:val="22"/>
          <w:szCs w:val="22"/>
        </w:rPr>
        <w:t xml:space="preserve"> on many</w:t>
      </w:r>
      <w:r w:rsidR="00FC5B22" w:rsidRPr="00D00E37">
        <w:rPr>
          <w:color w:val="222222"/>
          <w:sz w:val="22"/>
          <w:szCs w:val="22"/>
        </w:rPr>
        <w:t xml:space="preserve"> unique</w:t>
      </w:r>
      <w:r w:rsidR="008600F4" w:rsidRPr="00D00E37">
        <w:rPr>
          <w:color w:val="222222"/>
          <w:sz w:val="22"/>
          <w:szCs w:val="22"/>
        </w:rPr>
        <w:t xml:space="preserve"> challenges like applying for 501C3 tax exemptions, meeting with UNICEF officials at the Malagasy embassy in New York to solicit funding, and arranging the silent auction for our Benefit Show</w:t>
      </w:r>
      <w:del w:id="44" w:author="Microsoft Office User" w:date="2015-06-01T08:26:00Z">
        <w:r w:rsidR="008600F4" w:rsidRPr="00D00E37" w:rsidDel="00D00E37">
          <w:rPr>
            <w:color w:val="222222"/>
            <w:sz w:val="22"/>
            <w:szCs w:val="22"/>
          </w:rPr>
          <w:delText xml:space="preserve"> that was held at Joe’s Pub</w:delText>
        </w:r>
      </w:del>
      <w:r w:rsidR="008600F4" w:rsidRPr="00D00E37">
        <w:rPr>
          <w:color w:val="222222"/>
          <w:sz w:val="22"/>
          <w:szCs w:val="22"/>
        </w:rPr>
        <w:t xml:space="preserve">.  </w:t>
      </w:r>
    </w:p>
    <w:p w14:paraId="3F5C5E11" w14:textId="77777777" w:rsidR="008600F4" w:rsidRPr="00D00E37" w:rsidRDefault="008600F4">
      <w:pPr>
        <w:rPr>
          <w:color w:val="222222"/>
          <w:sz w:val="22"/>
          <w:szCs w:val="22"/>
        </w:rPr>
        <w:pPrChange w:id="45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The work we did </w:t>
      </w:r>
      <w:r w:rsidR="005534B7" w:rsidRPr="00D00E37">
        <w:rPr>
          <w:color w:val="222222"/>
          <w:sz w:val="22"/>
          <w:szCs w:val="22"/>
        </w:rPr>
        <w:t xml:space="preserve">on our 2014 summer trip to Antananarivo started </w:t>
      </w:r>
      <w:r w:rsidRPr="00D00E37">
        <w:rPr>
          <w:color w:val="222222"/>
          <w:sz w:val="22"/>
          <w:szCs w:val="22"/>
        </w:rPr>
        <w:t xml:space="preserve">with the students choosing a Malagasy folktale to turn into a play. At the end of the rehearsal process there would be three shows, highlighted by a performance in front of over 5,000 people at UNICEF’S “30 Years in Madagascar” celebration. </w:t>
      </w:r>
    </w:p>
    <w:p w14:paraId="55917B01" w14:textId="77777777" w:rsidR="002E2BB9" w:rsidRPr="00D00E37" w:rsidRDefault="003D3D3C">
      <w:pPr>
        <w:rPr>
          <w:color w:val="222222"/>
          <w:sz w:val="22"/>
          <w:szCs w:val="22"/>
        </w:rPr>
        <w:pPrChange w:id="46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A short time into the program, I noticed that the work wasn’t </w:t>
      </w:r>
      <w:r w:rsidR="00FB2091" w:rsidRPr="00D00E37">
        <w:rPr>
          <w:color w:val="222222"/>
          <w:sz w:val="22"/>
          <w:szCs w:val="22"/>
        </w:rPr>
        <w:t xml:space="preserve">affecting </w:t>
      </w:r>
      <w:r w:rsidR="00C7001B" w:rsidRPr="00D00E37">
        <w:rPr>
          <w:color w:val="222222"/>
          <w:sz w:val="22"/>
          <w:szCs w:val="22"/>
        </w:rPr>
        <w:t>Andreas</w:t>
      </w:r>
      <w:r w:rsidRPr="00D00E37">
        <w:rPr>
          <w:color w:val="222222"/>
          <w:sz w:val="22"/>
          <w:szCs w:val="22"/>
        </w:rPr>
        <w:t xml:space="preserve"> like it was with most of the other students.</w:t>
      </w:r>
      <w:r w:rsidR="001C2A88" w:rsidRPr="00D00E37">
        <w:rPr>
          <w:color w:val="222222"/>
          <w:sz w:val="22"/>
          <w:szCs w:val="22"/>
        </w:rPr>
        <w:t xml:space="preserve"> </w:t>
      </w:r>
      <w:r w:rsidRPr="00D00E37">
        <w:rPr>
          <w:color w:val="222222"/>
          <w:sz w:val="22"/>
          <w:szCs w:val="22"/>
        </w:rPr>
        <w:t>And</w:t>
      </w:r>
      <w:r w:rsidR="00357554" w:rsidRPr="00D00E37">
        <w:rPr>
          <w:color w:val="222222"/>
          <w:sz w:val="22"/>
          <w:szCs w:val="22"/>
        </w:rPr>
        <w:t>reas was super shy on stage and</w:t>
      </w:r>
      <w:r w:rsidRPr="00D00E37">
        <w:rPr>
          <w:color w:val="222222"/>
          <w:sz w:val="22"/>
          <w:szCs w:val="22"/>
        </w:rPr>
        <w:t xml:space="preserve"> he would always get in fights with the other k</w:t>
      </w:r>
      <w:r w:rsidR="00357554" w:rsidRPr="00D00E37">
        <w:rPr>
          <w:color w:val="222222"/>
          <w:sz w:val="22"/>
          <w:szCs w:val="22"/>
        </w:rPr>
        <w:t>ids off-stage to</w:t>
      </w:r>
      <w:r w:rsidRPr="00D00E37">
        <w:rPr>
          <w:color w:val="222222"/>
          <w:sz w:val="22"/>
          <w:szCs w:val="22"/>
        </w:rPr>
        <w:t xml:space="preserve"> distract from rehearsal. </w:t>
      </w:r>
    </w:p>
    <w:p w14:paraId="4928C47B" w14:textId="77777777" w:rsidR="0023544E" w:rsidRPr="00D00E37" w:rsidRDefault="003D3D3C">
      <w:pPr>
        <w:rPr>
          <w:color w:val="222222"/>
          <w:sz w:val="22"/>
          <w:szCs w:val="22"/>
        </w:rPr>
        <w:pPrChange w:id="47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After </w:t>
      </w:r>
      <w:r w:rsidR="00F32BC6" w:rsidRPr="00D00E37">
        <w:rPr>
          <w:color w:val="222222"/>
          <w:sz w:val="22"/>
          <w:szCs w:val="22"/>
        </w:rPr>
        <w:t>speaking with some of the Malagasy teachers</w:t>
      </w:r>
      <w:r w:rsidR="008228FD" w:rsidRPr="00D00E37">
        <w:rPr>
          <w:color w:val="222222"/>
          <w:sz w:val="22"/>
          <w:szCs w:val="22"/>
        </w:rPr>
        <w:t xml:space="preserve">, it turned out the other </w:t>
      </w:r>
      <w:r w:rsidRPr="00D00E37">
        <w:rPr>
          <w:color w:val="222222"/>
          <w:sz w:val="22"/>
          <w:szCs w:val="22"/>
        </w:rPr>
        <w:t>s</w:t>
      </w:r>
      <w:r w:rsidR="008228FD" w:rsidRPr="00D00E37">
        <w:rPr>
          <w:color w:val="222222"/>
          <w:sz w:val="22"/>
          <w:szCs w:val="22"/>
        </w:rPr>
        <w:t>tudents</w:t>
      </w:r>
      <w:r w:rsidRPr="00D00E37">
        <w:rPr>
          <w:color w:val="222222"/>
          <w:sz w:val="22"/>
          <w:szCs w:val="22"/>
        </w:rPr>
        <w:t xml:space="preserve"> were teasing Andreas because his mom was a drug addict. </w:t>
      </w:r>
      <w:r w:rsidR="00CE4796" w:rsidRPr="00D00E37">
        <w:rPr>
          <w:color w:val="222222"/>
          <w:sz w:val="22"/>
          <w:szCs w:val="22"/>
        </w:rPr>
        <w:t>W</w:t>
      </w:r>
      <w:r w:rsidR="008600F4" w:rsidRPr="00D00E37">
        <w:rPr>
          <w:color w:val="222222"/>
          <w:sz w:val="22"/>
          <w:szCs w:val="22"/>
        </w:rPr>
        <w:t>hile all</w:t>
      </w:r>
      <w:r w:rsidR="008228FD" w:rsidRPr="00D00E37">
        <w:rPr>
          <w:color w:val="222222"/>
          <w:sz w:val="22"/>
          <w:szCs w:val="22"/>
        </w:rPr>
        <w:t xml:space="preserve"> of</w:t>
      </w:r>
      <w:r w:rsidR="008600F4" w:rsidRPr="00D00E37">
        <w:rPr>
          <w:color w:val="222222"/>
          <w:sz w:val="22"/>
          <w:szCs w:val="22"/>
        </w:rPr>
        <w:t xml:space="preserve"> the </w:t>
      </w:r>
      <w:r w:rsidR="008228FD" w:rsidRPr="00D00E37">
        <w:rPr>
          <w:color w:val="222222"/>
          <w:sz w:val="22"/>
          <w:szCs w:val="22"/>
        </w:rPr>
        <w:t>students</w:t>
      </w:r>
      <w:r w:rsidR="008600F4" w:rsidRPr="00D00E37">
        <w:rPr>
          <w:color w:val="222222"/>
          <w:sz w:val="22"/>
          <w:szCs w:val="22"/>
        </w:rPr>
        <w:t xml:space="preserve"> who participate in Zara </w:t>
      </w:r>
      <w:proofErr w:type="spellStart"/>
      <w:r w:rsidR="008600F4" w:rsidRPr="00D00E37">
        <w:rPr>
          <w:color w:val="222222"/>
          <w:sz w:val="22"/>
          <w:szCs w:val="22"/>
        </w:rPr>
        <w:t>Aina</w:t>
      </w:r>
      <w:proofErr w:type="spellEnd"/>
      <w:r w:rsidR="008600F4" w:rsidRPr="00D00E37">
        <w:rPr>
          <w:color w:val="222222"/>
          <w:sz w:val="22"/>
          <w:szCs w:val="22"/>
        </w:rPr>
        <w:t xml:space="preserve"> need</w:t>
      </w:r>
      <w:r w:rsidR="00387C72" w:rsidRPr="00D00E37">
        <w:rPr>
          <w:color w:val="222222"/>
          <w:sz w:val="22"/>
          <w:szCs w:val="22"/>
        </w:rPr>
        <w:t>ed</w:t>
      </w:r>
      <w:r w:rsidR="008600F4" w:rsidRPr="00D00E37">
        <w:rPr>
          <w:color w:val="222222"/>
          <w:sz w:val="22"/>
          <w:szCs w:val="22"/>
        </w:rPr>
        <w:t xml:space="preserve"> tons of love and care, I realized that </w:t>
      </w:r>
      <w:r w:rsidR="00686E83" w:rsidRPr="00D00E37">
        <w:rPr>
          <w:color w:val="222222"/>
          <w:sz w:val="22"/>
          <w:szCs w:val="22"/>
        </w:rPr>
        <w:t>Andreas</w:t>
      </w:r>
      <w:r w:rsidR="008600F4" w:rsidRPr="00D00E37">
        <w:rPr>
          <w:color w:val="222222"/>
          <w:sz w:val="22"/>
          <w:szCs w:val="22"/>
        </w:rPr>
        <w:t xml:space="preserve"> required extra compassion and patience. </w:t>
      </w:r>
    </w:p>
    <w:p w14:paraId="3C068AD6" w14:textId="77777777" w:rsidR="008600F4" w:rsidRPr="00D00E37" w:rsidRDefault="0023544E">
      <w:pPr>
        <w:rPr>
          <w:color w:val="222222"/>
          <w:sz w:val="22"/>
          <w:szCs w:val="22"/>
        </w:rPr>
        <w:pPrChange w:id="48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I</w:t>
      </w:r>
      <w:r w:rsidR="008600F4" w:rsidRPr="00D00E37">
        <w:rPr>
          <w:color w:val="222222"/>
          <w:sz w:val="22"/>
          <w:szCs w:val="22"/>
        </w:rPr>
        <w:t xml:space="preserve"> </w:t>
      </w:r>
      <w:r w:rsidR="009765C6" w:rsidRPr="00D00E37">
        <w:rPr>
          <w:color w:val="222222"/>
          <w:sz w:val="22"/>
          <w:szCs w:val="22"/>
        </w:rPr>
        <w:t xml:space="preserve">had </w:t>
      </w:r>
      <w:r w:rsidR="008600F4" w:rsidRPr="00D00E37">
        <w:rPr>
          <w:color w:val="222222"/>
          <w:sz w:val="22"/>
          <w:szCs w:val="22"/>
        </w:rPr>
        <w:t>to</w:t>
      </w:r>
      <w:r w:rsidR="008228FD" w:rsidRPr="00D00E37">
        <w:rPr>
          <w:color w:val="222222"/>
          <w:sz w:val="22"/>
          <w:szCs w:val="22"/>
        </w:rPr>
        <w:t xml:space="preserve"> figure out a way to inspire</w:t>
      </w:r>
      <w:r w:rsidR="008600F4" w:rsidRPr="00D00E37">
        <w:rPr>
          <w:color w:val="222222"/>
          <w:sz w:val="22"/>
          <w:szCs w:val="22"/>
        </w:rPr>
        <w:t xml:space="preserve"> </w:t>
      </w:r>
      <w:r w:rsidRPr="00D00E37">
        <w:rPr>
          <w:color w:val="222222"/>
          <w:sz w:val="22"/>
          <w:szCs w:val="22"/>
        </w:rPr>
        <w:t>Andreas</w:t>
      </w:r>
      <w:r w:rsidR="008600F4" w:rsidRPr="00D00E37">
        <w:rPr>
          <w:color w:val="222222"/>
          <w:sz w:val="22"/>
          <w:szCs w:val="22"/>
        </w:rPr>
        <w:t xml:space="preserve"> to be more participative in rehearsal. The success of the workshop hinged on the ability of the instructo</w:t>
      </w:r>
      <w:r w:rsidR="006608D2" w:rsidRPr="00D00E37">
        <w:rPr>
          <w:color w:val="222222"/>
          <w:sz w:val="22"/>
          <w:szCs w:val="22"/>
        </w:rPr>
        <w:t xml:space="preserve">rs to build a trust between </w:t>
      </w:r>
      <w:r w:rsidRPr="00D00E37">
        <w:rPr>
          <w:color w:val="222222"/>
          <w:sz w:val="22"/>
          <w:szCs w:val="22"/>
        </w:rPr>
        <w:t>Andreas</w:t>
      </w:r>
      <w:r w:rsidR="008600F4" w:rsidRPr="00D00E37">
        <w:rPr>
          <w:color w:val="222222"/>
          <w:sz w:val="22"/>
          <w:szCs w:val="22"/>
        </w:rPr>
        <w:t xml:space="preserve"> and themselves. </w:t>
      </w:r>
    </w:p>
    <w:p w14:paraId="6208F9A6" w14:textId="77777777" w:rsidR="008600F4" w:rsidRPr="00D00E37" w:rsidRDefault="008600F4">
      <w:pPr>
        <w:rPr>
          <w:color w:val="222222"/>
          <w:sz w:val="22"/>
          <w:szCs w:val="22"/>
        </w:rPr>
        <w:pPrChange w:id="49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It was a difficult conversation to have, but I</w:t>
      </w:r>
      <w:r w:rsidR="00D2128F" w:rsidRPr="00D00E37">
        <w:rPr>
          <w:color w:val="222222"/>
          <w:sz w:val="22"/>
          <w:szCs w:val="22"/>
        </w:rPr>
        <w:t xml:space="preserve"> knew I had to be a role model </w:t>
      </w:r>
      <w:r w:rsidRPr="00D00E37">
        <w:rPr>
          <w:color w:val="222222"/>
          <w:sz w:val="22"/>
          <w:szCs w:val="22"/>
        </w:rPr>
        <w:t xml:space="preserve">and find a way to encourage </w:t>
      </w:r>
      <w:r w:rsidR="00D2128F" w:rsidRPr="00D00E37">
        <w:rPr>
          <w:color w:val="222222"/>
          <w:sz w:val="22"/>
          <w:szCs w:val="22"/>
        </w:rPr>
        <w:t>Andreas</w:t>
      </w:r>
      <w:r w:rsidRPr="00D00E37">
        <w:rPr>
          <w:color w:val="222222"/>
          <w:sz w:val="22"/>
          <w:szCs w:val="22"/>
        </w:rPr>
        <w:t xml:space="preserve"> to be more involved in Zara </w:t>
      </w:r>
      <w:proofErr w:type="spellStart"/>
      <w:r w:rsidRPr="00D00E37">
        <w:rPr>
          <w:color w:val="222222"/>
          <w:sz w:val="22"/>
          <w:szCs w:val="22"/>
        </w:rPr>
        <w:t>Aina’s</w:t>
      </w:r>
      <w:proofErr w:type="spellEnd"/>
      <w:r w:rsidRPr="00D00E37">
        <w:rPr>
          <w:color w:val="222222"/>
          <w:sz w:val="22"/>
          <w:szCs w:val="22"/>
        </w:rPr>
        <w:t xml:space="preserve"> programming. I took Andreas aside and let him know that he should</w:t>
      </w:r>
      <w:r w:rsidR="00F14384" w:rsidRPr="00D00E37">
        <w:rPr>
          <w:color w:val="222222"/>
          <w:sz w:val="22"/>
          <w:szCs w:val="22"/>
        </w:rPr>
        <w:t>n’t have to suffer from teasing and told him that</w:t>
      </w:r>
      <w:r w:rsidR="00065251" w:rsidRPr="00D00E37">
        <w:rPr>
          <w:color w:val="222222"/>
          <w:sz w:val="22"/>
          <w:szCs w:val="22"/>
        </w:rPr>
        <w:t xml:space="preserve"> </w:t>
      </w:r>
      <w:r w:rsidRPr="00D00E37">
        <w:rPr>
          <w:color w:val="222222"/>
          <w:sz w:val="22"/>
          <w:szCs w:val="22"/>
        </w:rPr>
        <w:t xml:space="preserve">he was </w:t>
      </w:r>
      <w:r w:rsidR="00065251" w:rsidRPr="00D00E37">
        <w:rPr>
          <w:color w:val="222222"/>
          <w:sz w:val="22"/>
          <w:szCs w:val="22"/>
        </w:rPr>
        <w:t xml:space="preserve">one of the bravest actors I had ever seen. </w:t>
      </w:r>
    </w:p>
    <w:p w14:paraId="0D5E4134" w14:textId="77777777" w:rsidR="00065251" w:rsidRPr="00D00E37" w:rsidRDefault="008600F4">
      <w:pPr>
        <w:rPr>
          <w:color w:val="222222"/>
          <w:sz w:val="22"/>
          <w:szCs w:val="22"/>
        </w:rPr>
        <w:pPrChange w:id="50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After sticking up for Andreas, his attitude seemed to transform. He started coming by the house in the mornings before rehearsal to play dominos and cards. He </w:t>
      </w:r>
      <w:r w:rsidR="00AE6E44" w:rsidRPr="00D00E37">
        <w:rPr>
          <w:color w:val="222222"/>
          <w:sz w:val="22"/>
          <w:szCs w:val="22"/>
        </w:rPr>
        <w:t>was</w:t>
      </w:r>
      <w:r w:rsidRPr="00D00E37">
        <w:rPr>
          <w:color w:val="222222"/>
          <w:sz w:val="22"/>
          <w:szCs w:val="22"/>
        </w:rPr>
        <w:t xml:space="preserve"> much more expressive and involved in rehearsals. His relationship with his friends improved and he hardly got into physical confrontations anymore. </w:t>
      </w:r>
    </w:p>
    <w:p w14:paraId="73F830F1" w14:textId="77777777" w:rsidR="008600F4" w:rsidRPr="00D00E37" w:rsidRDefault="008600F4">
      <w:pPr>
        <w:rPr>
          <w:color w:val="222222"/>
          <w:sz w:val="22"/>
          <w:szCs w:val="22"/>
        </w:rPr>
        <w:pPrChange w:id="51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One night, while cleaning up the house after rehearsal we noticed that two of our </w:t>
      </w:r>
      <w:proofErr w:type="spellStart"/>
      <w:r w:rsidRPr="00D00E37">
        <w:rPr>
          <w:color w:val="222222"/>
          <w:sz w:val="22"/>
          <w:szCs w:val="22"/>
        </w:rPr>
        <w:t>Ipods</w:t>
      </w:r>
      <w:proofErr w:type="spellEnd"/>
      <w:r w:rsidRPr="00D00E37">
        <w:rPr>
          <w:color w:val="222222"/>
          <w:sz w:val="22"/>
          <w:szCs w:val="22"/>
        </w:rPr>
        <w:t xml:space="preserve"> had gone missing. After turning the house upside down, </w:t>
      </w:r>
      <w:r w:rsidR="001C3F91" w:rsidRPr="00D00E37">
        <w:rPr>
          <w:color w:val="222222"/>
          <w:sz w:val="22"/>
          <w:szCs w:val="22"/>
        </w:rPr>
        <w:t>we realized that one of the students</w:t>
      </w:r>
      <w:r w:rsidRPr="00D00E37">
        <w:rPr>
          <w:color w:val="222222"/>
          <w:sz w:val="22"/>
          <w:szCs w:val="22"/>
        </w:rPr>
        <w:t xml:space="preserve"> h</w:t>
      </w:r>
      <w:r w:rsidR="009A39EB" w:rsidRPr="00D00E37">
        <w:rPr>
          <w:color w:val="222222"/>
          <w:sz w:val="22"/>
          <w:szCs w:val="22"/>
        </w:rPr>
        <w:t>ad probably taken them. The students</w:t>
      </w:r>
      <w:r w:rsidRPr="00D00E37">
        <w:rPr>
          <w:color w:val="222222"/>
          <w:sz w:val="22"/>
          <w:szCs w:val="22"/>
        </w:rPr>
        <w:t xml:space="preserve"> were over at the house constantly and we would often let them use our electronics to play games or take pictures. </w:t>
      </w:r>
    </w:p>
    <w:p w14:paraId="137A9194" w14:textId="77777777" w:rsidR="008600F4" w:rsidRPr="00D00E37" w:rsidRDefault="008600F4">
      <w:pPr>
        <w:rPr>
          <w:color w:val="222222"/>
          <w:sz w:val="22"/>
          <w:szCs w:val="22"/>
        </w:rPr>
        <w:pPrChange w:id="52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The next day at rehearsal we called the ensemble together and let them know the situation, “nobody can come over to the house</w:t>
      </w:r>
      <w:r w:rsidR="00715B17" w:rsidRPr="00D00E37">
        <w:rPr>
          <w:color w:val="222222"/>
          <w:sz w:val="22"/>
          <w:szCs w:val="22"/>
        </w:rPr>
        <w:t xml:space="preserve"> until the electronics are returned</w:t>
      </w:r>
      <w:r w:rsidRPr="00D00E37">
        <w:rPr>
          <w:color w:val="222222"/>
          <w:sz w:val="22"/>
          <w:szCs w:val="22"/>
        </w:rPr>
        <w:t xml:space="preserve">.” </w:t>
      </w:r>
    </w:p>
    <w:p w14:paraId="602F9056" w14:textId="77777777" w:rsidR="008600F4" w:rsidRPr="00D00E37" w:rsidRDefault="00B1336B">
      <w:pPr>
        <w:rPr>
          <w:color w:val="222222"/>
          <w:sz w:val="22"/>
          <w:szCs w:val="22"/>
        </w:rPr>
        <w:pPrChange w:id="53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The students</w:t>
      </w:r>
      <w:r w:rsidR="008600F4" w:rsidRPr="00D00E37">
        <w:rPr>
          <w:color w:val="222222"/>
          <w:sz w:val="22"/>
          <w:szCs w:val="22"/>
        </w:rPr>
        <w:t xml:space="preserve"> went into an uproar. They hated the idea of not being able to come</w:t>
      </w:r>
      <w:r w:rsidR="00D42344" w:rsidRPr="00D00E37">
        <w:rPr>
          <w:color w:val="222222"/>
          <w:sz w:val="22"/>
          <w:szCs w:val="22"/>
        </w:rPr>
        <w:t xml:space="preserve"> over to hang out</w:t>
      </w:r>
      <w:r w:rsidR="008600F4" w:rsidRPr="00D00E37">
        <w:rPr>
          <w:color w:val="222222"/>
          <w:sz w:val="22"/>
          <w:szCs w:val="22"/>
        </w:rPr>
        <w:t>. They all start</w:t>
      </w:r>
      <w:r w:rsidR="00BB1105" w:rsidRPr="00D00E37">
        <w:rPr>
          <w:color w:val="222222"/>
          <w:sz w:val="22"/>
          <w:szCs w:val="22"/>
        </w:rPr>
        <w:t xml:space="preserve">ed </w:t>
      </w:r>
      <w:r w:rsidR="00D42344" w:rsidRPr="00D00E37">
        <w:rPr>
          <w:color w:val="222222"/>
          <w:sz w:val="22"/>
          <w:szCs w:val="22"/>
        </w:rPr>
        <w:t>to point</w:t>
      </w:r>
      <w:r w:rsidR="00593477" w:rsidRPr="00D00E37">
        <w:rPr>
          <w:color w:val="222222"/>
          <w:sz w:val="22"/>
          <w:szCs w:val="22"/>
        </w:rPr>
        <w:t xml:space="preserve"> their</w:t>
      </w:r>
      <w:r w:rsidR="00BB1105" w:rsidRPr="00D00E37">
        <w:rPr>
          <w:color w:val="222222"/>
          <w:sz w:val="22"/>
          <w:szCs w:val="22"/>
        </w:rPr>
        <w:t xml:space="preserve"> fingers,</w:t>
      </w:r>
      <w:r w:rsidR="00593477" w:rsidRPr="00D00E37">
        <w:rPr>
          <w:color w:val="222222"/>
          <w:sz w:val="22"/>
          <w:szCs w:val="22"/>
        </w:rPr>
        <w:t xml:space="preserve"> “ANDREAS!” </w:t>
      </w:r>
    </w:p>
    <w:p w14:paraId="1BC12E94" w14:textId="77777777" w:rsidR="003D2015" w:rsidRPr="00D00E37" w:rsidRDefault="00593477">
      <w:pPr>
        <w:rPr>
          <w:color w:val="222222"/>
          <w:sz w:val="22"/>
          <w:szCs w:val="22"/>
        </w:rPr>
        <w:pPrChange w:id="54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It</w:t>
      </w:r>
      <w:r w:rsidR="008600F4" w:rsidRPr="00D00E37">
        <w:rPr>
          <w:color w:val="222222"/>
          <w:sz w:val="22"/>
          <w:szCs w:val="22"/>
        </w:rPr>
        <w:t xml:space="preserve"> hurt to think Andreas</w:t>
      </w:r>
      <w:r w:rsidR="00065251" w:rsidRPr="00D00E37">
        <w:rPr>
          <w:color w:val="222222"/>
          <w:sz w:val="22"/>
          <w:szCs w:val="22"/>
        </w:rPr>
        <w:t xml:space="preserve"> could have done it. My </w:t>
      </w:r>
      <w:r w:rsidR="008600F4" w:rsidRPr="00D00E37">
        <w:rPr>
          <w:color w:val="222222"/>
          <w:sz w:val="22"/>
          <w:szCs w:val="22"/>
        </w:rPr>
        <w:t xml:space="preserve">first reaction was to punish him.  </w:t>
      </w:r>
      <w:r w:rsidR="00AC46D0" w:rsidRPr="00D00E37">
        <w:rPr>
          <w:color w:val="222222"/>
          <w:sz w:val="22"/>
          <w:szCs w:val="22"/>
        </w:rPr>
        <w:t xml:space="preserve">None of the students had ever taken anything from the house, but </w:t>
      </w:r>
      <w:r w:rsidR="00B52B0A" w:rsidRPr="00D00E37">
        <w:rPr>
          <w:color w:val="222222"/>
          <w:sz w:val="22"/>
          <w:szCs w:val="22"/>
        </w:rPr>
        <w:t xml:space="preserve">it seemed that </w:t>
      </w:r>
      <w:r w:rsidR="00AC46D0" w:rsidRPr="00D00E37">
        <w:rPr>
          <w:color w:val="222222"/>
          <w:sz w:val="22"/>
          <w:szCs w:val="22"/>
        </w:rPr>
        <w:t xml:space="preserve">the temptation had at last proven to be too much. </w:t>
      </w:r>
      <w:r w:rsidR="00065251" w:rsidRPr="00D00E37">
        <w:rPr>
          <w:color w:val="222222"/>
          <w:sz w:val="22"/>
          <w:szCs w:val="22"/>
        </w:rPr>
        <w:t>I</w:t>
      </w:r>
      <w:r w:rsidR="00AC46D0" w:rsidRPr="00D00E37">
        <w:rPr>
          <w:color w:val="222222"/>
          <w:sz w:val="22"/>
          <w:szCs w:val="22"/>
        </w:rPr>
        <w:t xml:space="preserve">t would have been easy to </w:t>
      </w:r>
      <w:r w:rsidR="00065251" w:rsidRPr="00D00E37">
        <w:rPr>
          <w:color w:val="222222"/>
          <w:sz w:val="22"/>
          <w:szCs w:val="22"/>
        </w:rPr>
        <w:t>give up on And</w:t>
      </w:r>
      <w:r w:rsidR="00C559CB" w:rsidRPr="00D00E37">
        <w:rPr>
          <w:color w:val="222222"/>
          <w:sz w:val="22"/>
          <w:szCs w:val="22"/>
        </w:rPr>
        <w:t>reas and see him as just a thief</w:t>
      </w:r>
      <w:r w:rsidR="00AC46D0" w:rsidRPr="00D00E37">
        <w:rPr>
          <w:color w:val="222222"/>
          <w:sz w:val="22"/>
          <w:szCs w:val="22"/>
        </w:rPr>
        <w:t xml:space="preserve">. </w:t>
      </w:r>
      <w:r w:rsidR="00F57732" w:rsidRPr="00D00E37">
        <w:rPr>
          <w:color w:val="222222"/>
          <w:sz w:val="22"/>
          <w:szCs w:val="22"/>
        </w:rPr>
        <w:t xml:space="preserve">After all, most of his friends had already dropped out of school to </w:t>
      </w:r>
      <w:r w:rsidR="00C559CB" w:rsidRPr="00D00E37">
        <w:rPr>
          <w:color w:val="222222"/>
          <w:sz w:val="22"/>
          <w:szCs w:val="22"/>
        </w:rPr>
        <w:t xml:space="preserve">steal or </w:t>
      </w:r>
      <w:r w:rsidR="00F57732" w:rsidRPr="00D00E37">
        <w:rPr>
          <w:color w:val="222222"/>
          <w:sz w:val="22"/>
          <w:szCs w:val="22"/>
        </w:rPr>
        <w:t>beg</w:t>
      </w:r>
      <w:r w:rsidR="003A4A50" w:rsidRPr="00D00E37">
        <w:rPr>
          <w:color w:val="222222"/>
          <w:sz w:val="22"/>
          <w:szCs w:val="22"/>
        </w:rPr>
        <w:t>, why would Andreas be different?</w:t>
      </w:r>
      <w:r w:rsidR="00F57732" w:rsidRPr="00D00E37">
        <w:rPr>
          <w:color w:val="222222"/>
          <w:sz w:val="22"/>
          <w:szCs w:val="22"/>
        </w:rPr>
        <w:t xml:space="preserve"> </w:t>
      </w:r>
    </w:p>
    <w:p w14:paraId="5D24967E" w14:textId="77777777" w:rsidR="00AC46D0" w:rsidRPr="00D00E37" w:rsidRDefault="008600F4">
      <w:pPr>
        <w:rPr>
          <w:color w:val="222222"/>
          <w:sz w:val="22"/>
          <w:szCs w:val="22"/>
        </w:rPr>
        <w:pPrChange w:id="55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>But</w:t>
      </w:r>
      <w:r w:rsidR="00AC46D0" w:rsidRPr="00D00E37">
        <w:rPr>
          <w:color w:val="222222"/>
          <w:sz w:val="22"/>
          <w:szCs w:val="22"/>
        </w:rPr>
        <w:t>,</w:t>
      </w:r>
      <w:r w:rsidRPr="00D00E37">
        <w:rPr>
          <w:color w:val="222222"/>
          <w:sz w:val="22"/>
          <w:szCs w:val="22"/>
        </w:rPr>
        <w:t xml:space="preserve"> </w:t>
      </w:r>
      <w:r w:rsidR="00AC46D0" w:rsidRPr="00D00E37">
        <w:rPr>
          <w:color w:val="222222"/>
          <w:sz w:val="22"/>
          <w:szCs w:val="22"/>
        </w:rPr>
        <w:t xml:space="preserve">I thought about the forgiveness my parents and teachers had shown me when I </w:t>
      </w:r>
      <w:r w:rsidR="003D2015" w:rsidRPr="00D00E37">
        <w:rPr>
          <w:color w:val="222222"/>
          <w:sz w:val="22"/>
          <w:szCs w:val="22"/>
        </w:rPr>
        <w:t>ha</w:t>
      </w:r>
      <w:r w:rsidR="00C559CB" w:rsidRPr="00D00E37">
        <w:rPr>
          <w:color w:val="222222"/>
          <w:sz w:val="22"/>
          <w:szCs w:val="22"/>
        </w:rPr>
        <w:t xml:space="preserve">d </w:t>
      </w:r>
      <w:r w:rsidR="003D2015" w:rsidRPr="00D00E37">
        <w:rPr>
          <w:color w:val="222222"/>
          <w:sz w:val="22"/>
          <w:szCs w:val="22"/>
        </w:rPr>
        <w:t xml:space="preserve">done </w:t>
      </w:r>
      <w:r w:rsidR="008F0990" w:rsidRPr="00D00E37">
        <w:rPr>
          <w:color w:val="222222"/>
          <w:sz w:val="22"/>
          <w:szCs w:val="22"/>
        </w:rPr>
        <w:t>something just as wrong as a child</w:t>
      </w:r>
      <w:r w:rsidR="00AC46D0" w:rsidRPr="00D00E37">
        <w:rPr>
          <w:color w:val="222222"/>
          <w:sz w:val="22"/>
          <w:szCs w:val="22"/>
        </w:rPr>
        <w:t xml:space="preserve">. Why should Andreas’ ethnicity, class, or nationality decide that he </w:t>
      </w:r>
      <w:r w:rsidR="000217B6" w:rsidRPr="00D00E37">
        <w:rPr>
          <w:color w:val="222222"/>
          <w:sz w:val="22"/>
          <w:szCs w:val="22"/>
        </w:rPr>
        <w:t>couldn’t</w:t>
      </w:r>
      <w:r w:rsidR="00732172" w:rsidRPr="00D00E37">
        <w:rPr>
          <w:color w:val="222222"/>
          <w:sz w:val="22"/>
          <w:szCs w:val="22"/>
        </w:rPr>
        <w:t xml:space="preserve"> </w:t>
      </w:r>
      <w:r w:rsidR="00C559CB" w:rsidRPr="00D00E37">
        <w:rPr>
          <w:color w:val="222222"/>
          <w:sz w:val="22"/>
          <w:szCs w:val="22"/>
        </w:rPr>
        <w:t>have the benefit of the doubt</w:t>
      </w:r>
      <w:r w:rsidR="00732172" w:rsidRPr="00D00E37">
        <w:rPr>
          <w:color w:val="222222"/>
          <w:sz w:val="22"/>
          <w:szCs w:val="22"/>
        </w:rPr>
        <w:t xml:space="preserve"> like I </w:t>
      </w:r>
      <w:r w:rsidR="000217B6" w:rsidRPr="00D00E37">
        <w:rPr>
          <w:color w:val="222222"/>
          <w:sz w:val="22"/>
          <w:szCs w:val="22"/>
        </w:rPr>
        <w:t>did?</w:t>
      </w:r>
      <w:r w:rsidR="00732172" w:rsidRPr="00D00E37">
        <w:rPr>
          <w:color w:val="222222"/>
          <w:sz w:val="22"/>
          <w:szCs w:val="22"/>
        </w:rPr>
        <w:t xml:space="preserve"> </w:t>
      </w:r>
    </w:p>
    <w:p w14:paraId="5FAE387D" w14:textId="77777777" w:rsidR="008600F4" w:rsidRPr="00D00E37" w:rsidRDefault="00365367">
      <w:pPr>
        <w:rPr>
          <w:color w:val="222222"/>
          <w:sz w:val="22"/>
          <w:szCs w:val="22"/>
        </w:rPr>
        <w:pPrChange w:id="56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Andreas stealing the </w:t>
      </w:r>
      <w:proofErr w:type="spellStart"/>
      <w:r w:rsidRPr="00D00E37">
        <w:rPr>
          <w:color w:val="222222"/>
          <w:sz w:val="22"/>
          <w:szCs w:val="22"/>
        </w:rPr>
        <w:t>Ipods</w:t>
      </w:r>
      <w:proofErr w:type="spellEnd"/>
      <w:r w:rsidRPr="00D00E37">
        <w:rPr>
          <w:color w:val="222222"/>
          <w:sz w:val="22"/>
          <w:szCs w:val="22"/>
        </w:rPr>
        <w:t xml:space="preserve"> had become an ambiguous problem</w:t>
      </w:r>
      <w:r w:rsidR="00A71D09" w:rsidRPr="00D00E37">
        <w:rPr>
          <w:color w:val="222222"/>
          <w:sz w:val="22"/>
          <w:szCs w:val="22"/>
        </w:rPr>
        <w:t xml:space="preserve"> with no clear solution</w:t>
      </w:r>
      <w:r w:rsidRPr="00D00E37">
        <w:rPr>
          <w:color w:val="222222"/>
          <w:sz w:val="22"/>
          <w:szCs w:val="22"/>
        </w:rPr>
        <w:t xml:space="preserve">, but I knew I had to turn it </w:t>
      </w:r>
      <w:r w:rsidR="002B68C0" w:rsidRPr="00D00E37">
        <w:rPr>
          <w:color w:val="222222"/>
          <w:sz w:val="22"/>
          <w:szCs w:val="22"/>
        </w:rPr>
        <w:t xml:space="preserve">into a learning moment </w:t>
      </w:r>
      <w:r w:rsidR="00A71D09" w:rsidRPr="00D00E37">
        <w:rPr>
          <w:color w:val="222222"/>
          <w:sz w:val="22"/>
          <w:szCs w:val="22"/>
        </w:rPr>
        <w:t>that could</w:t>
      </w:r>
      <w:r w:rsidR="002B68C0" w:rsidRPr="00D00E37">
        <w:rPr>
          <w:color w:val="222222"/>
          <w:sz w:val="22"/>
          <w:szCs w:val="22"/>
        </w:rPr>
        <w:t xml:space="preserve"> help the student</w:t>
      </w:r>
      <w:r w:rsidR="00A71D09" w:rsidRPr="00D00E37">
        <w:rPr>
          <w:color w:val="222222"/>
          <w:sz w:val="22"/>
          <w:szCs w:val="22"/>
        </w:rPr>
        <w:t xml:space="preserve"> grow</w:t>
      </w:r>
      <w:r w:rsidR="00FA6686" w:rsidRPr="00D00E37">
        <w:rPr>
          <w:color w:val="222222"/>
          <w:sz w:val="22"/>
          <w:szCs w:val="22"/>
        </w:rPr>
        <w:t>. I took Andreas aside</w:t>
      </w:r>
      <w:r w:rsidR="000871AE" w:rsidRPr="00D00E37">
        <w:rPr>
          <w:color w:val="222222"/>
          <w:sz w:val="22"/>
          <w:szCs w:val="22"/>
        </w:rPr>
        <w:t xml:space="preserve"> and said</w:t>
      </w:r>
      <w:r w:rsidR="002E4FED" w:rsidRPr="00D00E37">
        <w:rPr>
          <w:color w:val="222222"/>
          <w:sz w:val="22"/>
          <w:szCs w:val="22"/>
        </w:rPr>
        <w:t>,</w:t>
      </w:r>
      <w:r w:rsidR="008600F4" w:rsidRPr="00D00E37">
        <w:rPr>
          <w:color w:val="222222"/>
          <w:sz w:val="22"/>
          <w:szCs w:val="22"/>
        </w:rPr>
        <w:t xml:space="preserve"> “I understand people make mistakes. </w:t>
      </w:r>
      <w:r w:rsidR="00915141" w:rsidRPr="00D00E37">
        <w:rPr>
          <w:color w:val="222222"/>
          <w:sz w:val="22"/>
          <w:szCs w:val="22"/>
        </w:rPr>
        <w:t>I used to get into a lot of trouble</w:t>
      </w:r>
      <w:r w:rsidR="000E300B" w:rsidRPr="00D00E37">
        <w:rPr>
          <w:color w:val="222222"/>
          <w:sz w:val="22"/>
          <w:szCs w:val="22"/>
        </w:rPr>
        <w:t xml:space="preserve"> at school</w:t>
      </w:r>
      <w:r w:rsidR="00915141" w:rsidRPr="00D00E37">
        <w:rPr>
          <w:color w:val="222222"/>
          <w:sz w:val="22"/>
          <w:szCs w:val="22"/>
        </w:rPr>
        <w:t xml:space="preserve"> too.</w:t>
      </w:r>
      <w:r w:rsidR="002E4FED" w:rsidRPr="00D00E37">
        <w:rPr>
          <w:color w:val="222222"/>
          <w:sz w:val="22"/>
          <w:szCs w:val="22"/>
        </w:rPr>
        <w:t xml:space="preserve"> </w:t>
      </w:r>
      <w:r w:rsidR="000E300B" w:rsidRPr="00D00E37">
        <w:rPr>
          <w:color w:val="222222"/>
          <w:sz w:val="22"/>
          <w:szCs w:val="22"/>
        </w:rPr>
        <w:t xml:space="preserve">All I care about is that you bring the best version of yourself to rehearsal tomorrow. </w:t>
      </w:r>
      <w:r w:rsidR="008600F4" w:rsidRPr="00D00E37">
        <w:rPr>
          <w:color w:val="222222"/>
          <w:sz w:val="22"/>
          <w:szCs w:val="22"/>
        </w:rPr>
        <w:t xml:space="preserve">” </w:t>
      </w:r>
    </w:p>
    <w:p w14:paraId="39B9EFA6" w14:textId="77777777" w:rsidR="008600F4" w:rsidRPr="00D00E37" w:rsidRDefault="008600F4">
      <w:pPr>
        <w:rPr>
          <w:color w:val="222222"/>
          <w:sz w:val="22"/>
          <w:szCs w:val="22"/>
        </w:rPr>
        <w:pPrChange w:id="57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The next morning </w:t>
      </w:r>
      <w:r w:rsidR="00915141" w:rsidRPr="00D00E37">
        <w:rPr>
          <w:color w:val="222222"/>
          <w:sz w:val="22"/>
          <w:szCs w:val="22"/>
        </w:rPr>
        <w:t>Andreas</w:t>
      </w:r>
      <w:r w:rsidRPr="00D00E37">
        <w:rPr>
          <w:color w:val="222222"/>
          <w:sz w:val="22"/>
          <w:szCs w:val="22"/>
        </w:rPr>
        <w:t xml:space="preserve"> </w:t>
      </w:r>
      <w:r w:rsidR="00915141" w:rsidRPr="00D00E37">
        <w:rPr>
          <w:color w:val="222222"/>
          <w:sz w:val="22"/>
          <w:szCs w:val="22"/>
        </w:rPr>
        <w:t xml:space="preserve">returned the </w:t>
      </w:r>
      <w:proofErr w:type="spellStart"/>
      <w:r w:rsidR="00915141" w:rsidRPr="00D00E37">
        <w:rPr>
          <w:color w:val="222222"/>
          <w:sz w:val="22"/>
          <w:szCs w:val="22"/>
        </w:rPr>
        <w:t>Ipods</w:t>
      </w:r>
      <w:proofErr w:type="spellEnd"/>
      <w:r w:rsidRPr="00D00E37">
        <w:rPr>
          <w:color w:val="222222"/>
          <w:sz w:val="22"/>
          <w:szCs w:val="22"/>
        </w:rPr>
        <w:t xml:space="preserve">.  This is an example of the </w:t>
      </w:r>
      <w:r w:rsidRPr="00D00E37">
        <w:rPr>
          <w:sz w:val="22"/>
          <w:szCs w:val="22"/>
        </w:rPr>
        <w:t xml:space="preserve">trust that Zara </w:t>
      </w:r>
      <w:proofErr w:type="spellStart"/>
      <w:r w:rsidRPr="00D00E37">
        <w:rPr>
          <w:sz w:val="22"/>
          <w:szCs w:val="22"/>
        </w:rPr>
        <w:t>Aina’s</w:t>
      </w:r>
      <w:proofErr w:type="spellEnd"/>
      <w:r w:rsidRPr="00D00E37">
        <w:rPr>
          <w:sz w:val="22"/>
          <w:szCs w:val="22"/>
        </w:rPr>
        <w:t xml:space="preserve"> work helps to build between the instructors and the students</w:t>
      </w:r>
      <w:r w:rsidR="002C3460" w:rsidRPr="00D00E37">
        <w:rPr>
          <w:sz w:val="22"/>
          <w:szCs w:val="22"/>
        </w:rPr>
        <w:t xml:space="preserve">. This trust </w:t>
      </w:r>
      <w:r w:rsidR="000E0963" w:rsidRPr="00D00E37">
        <w:rPr>
          <w:sz w:val="22"/>
          <w:szCs w:val="22"/>
        </w:rPr>
        <w:t>helps to make</w:t>
      </w:r>
      <w:r w:rsidRPr="00D00E37">
        <w:rPr>
          <w:sz w:val="22"/>
          <w:szCs w:val="22"/>
        </w:rPr>
        <w:t xml:space="preserve"> Zara </w:t>
      </w:r>
      <w:proofErr w:type="spellStart"/>
      <w:r w:rsidRPr="00D00E37">
        <w:rPr>
          <w:sz w:val="22"/>
          <w:szCs w:val="22"/>
        </w:rPr>
        <w:t>Aina</w:t>
      </w:r>
      <w:proofErr w:type="spellEnd"/>
      <w:r w:rsidRPr="00D00E37">
        <w:rPr>
          <w:sz w:val="22"/>
          <w:szCs w:val="22"/>
        </w:rPr>
        <w:t xml:space="preserve"> a transformational program.  </w:t>
      </w:r>
    </w:p>
    <w:p w14:paraId="2D2B7DC9" w14:textId="77777777" w:rsidR="008600F4" w:rsidRPr="00D00E37" w:rsidRDefault="008600F4">
      <w:pPr>
        <w:rPr>
          <w:color w:val="222222"/>
          <w:sz w:val="22"/>
          <w:szCs w:val="22"/>
        </w:rPr>
        <w:pPrChange w:id="58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For the rest of the workshop, Andreas was a model student. He became the star of his scene and would come to rehearsals with lots of ideas. </w:t>
      </w:r>
    </w:p>
    <w:p w14:paraId="7885509F" w14:textId="77777777" w:rsidR="008600F4" w:rsidRPr="00D00E37" w:rsidRDefault="008600F4">
      <w:pPr>
        <w:rPr>
          <w:sz w:val="22"/>
          <w:szCs w:val="22"/>
        </w:rPr>
        <w:pPrChange w:id="59" w:author="Microsoft Office User" w:date="2015-06-01T08:25:00Z">
          <w:pPr>
            <w:ind w:firstLine="720"/>
          </w:pPr>
        </w:pPrChange>
      </w:pPr>
      <w:r w:rsidRPr="00D00E37">
        <w:rPr>
          <w:color w:val="222222"/>
          <w:sz w:val="22"/>
          <w:szCs w:val="22"/>
        </w:rPr>
        <w:t xml:space="preserve">After performing </w:t>
      </w:r>
      <w:r w:rsidR="001C43BF" w:rsidRPr="00D00E37">
        <w:rPr>
          <w:color w:val="222222"/>
          <w:sz w:val="22"/>
          <w:szCs w:val="22"/>
        </w:rPr>
        <w:t>for</w:t>
      </w:r>
      <w:r w:rsidRPr="00D00E37">
        <w:rPr>
          <w:color w:val="222222"/>
          <w:sz w:val="22"/>
          <w:szCs w:val="22"/>
        </w:rPr>
        <w:t xml:space="preserve"> over 5,000 people at UNICEF’S “30 Years in Madagascar” celebration, Andrea</w:t>
      </w:r>
      <w:r w:rsidR="00782E0A" w:rsidRPr="00D00E37">
        <w:rPr>
          <w:color w:val="222222"/>
          <w:sz w:val="22"/>
          <w:szCs w:val="22"/>
        </w:rPr>
        <w:t>s</w:t>
      </w:r>
      <w:r w:rsidRPr="00D00E37">
        <w:rPr>
          <w:color w:val="222222"/>
          <w:sz w:val="22"/>
          <w:szCs w:val="22"/>
        </w:rPr>
        <w:t xml:space="preserve"> had a smile on his face that stretched from ear to ear. </w:t>
      </w:r>
      <w:r w:rsidRPr="00D00E37">
        <w:rPr>
          <w:sz w:val="22"/>
          <w:szCs w:val="22"/>
        </w:rPr>
        <w:t>Andreas expressed to me that in the beginning he felt small and as if he had nothing to offer, but as a result of the time spent working with the company he felt “big” and recognized the gifts that he possesses.</w:t>
      </w:r>
      <w:r w:rsidR="00D37A77" w:rsidRPr="00D00E37">
        <w:rPr>
          <w:sz w:val="22"/>
          <w:szCs w:val="22"/>
        </w:rPr>
        <w:t xml:space="preserve"> </w:t>
      </w:r>
      <w:r w:rsidRPr="00D00E37">
        <w:rPr>
          <w:sz w:val="22"/>
          <w:szCs w:val="22"/>
        </w:rPr>
        <w:t>Moreover, I could tell that there was an eagerness to continue sharing those gifts with others.</w:t>
      </w:r>
    </w:p>
    <w:p w14:paraId="2D72E457" w14:textId="77777777" w:rsidR="008600F4" w:rsidRPr="00D00E37" w:rsidRDefault="008600F4">
      <w:pPr>
        <w:rPr>
          <w:sz w:val="22"/>
          <w:szCs w:val="22"/>
        </w:rPr>
        <w:pPrChange w:id="60" w:author="Microsoft Office User" w:date="2015-06-01T08:25:00Z">
          <w:pPr>
            <w:ind w:firstLine="720"/>
          </w:pPr>
        </w:pPrChange>
      </w:pPr>
      <w:r w:rsidRPr="00D00E37">
        <w:rPr>
          <w:sz w:val="22"/>
          <w:szCs w:val="22"/>
        </w:rPr>
        <w:t>Working to organize a multi-national, educational-theater NGO is an extremely complicated process that required a kick-ass t</w:t>
      </w:r>
      <w:r w:rsidR="005468B0" w:rsidRPr="00D00E37">
        <w:rPr>
          <w:sz w:val="22"/>
          <w:szCs w:val="22"/>
        </w:rPr>
        <w:t>eam to show some serious hustle</w:t>
      </w:r>
      <w:r w:rsidRPr="00D00E37">
        <w:rPr>
          <w:sz w:val="22"/>
          <w:szCs w:val="22"/>
        </w:rPr>
        <w:t>. Ultimately, it was each team member’s ability to break down a huge puzzle in</w:t>
      </w:r>
      <w:r w:rsidR="000E0963" w:rsidRPr="00D00E37">
        <w:rPr>
          <w:sz w:val="22"/>
          <w:szCs w:val="22"/>
        </w:rPr>
        <w:t>to smaller tasks that allowed me</w:t>
      </w:r>
      <w:r w:rsidRPr="00D00E37">
        <w:rPr>
          <w:sz w:val="22"/>
          <w:szCs w:val="22"/>
        </w:rPr>
        <w:t xml:space="preserve"> to be a positive influence on a kid like Andreas. </w:t>
      </w:r>
      <w:r w:rsidR="00D37A77" w:rsidRPr="00D00E37">
        <w:rPr>
          <w:sz w:val="22"/>
          <w:szCs w:val="22"/>
        </w:rPr>
        <w:t xml:space="preserve">My </w:t>
      </w:r>
      <w:r w:rsidR="00423E44" w:rsidRPr="00D00E37">
        <w:rPr>
          <w:sz w:val="22"/>
          <w:szCs w:val="22"/>
        </w:rPr>
        <w:t>experiences working to inspire Malagasy students have</w:t>
      </w:r>
      <w:r w:rsidR="008228FD" w:rsidRPr="00D00E37">
        <w:rPr>
          <w:sz w:val="22"/>
          <w:szCs w:val="22"/>
        </w:rPr>
        <w:t xml:space="preserve"> prepared me to not be intimidated by any problem. </w:t>
      </w:r>
    </w:p>
    <w:p w14:paraId="2BAEABC2" w14:textId="77777777" w:rsidR="00D56C66" w:rsidRPr="00D00E37" w:rsidRDefault="00D56C66">
      <w:pPr>
        <w:rPr>
          <w:sz w:val="22"/>
          <w:szCs w:val="22"/>
        </w:rPr>
      </w:pPr>
    </w:p>
    <w:sectPr w:rsidR="00D56C66" w:rsidRPr="00D00E37" w:rsidSect="00D56C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F4"/>
    <w:rsid w:val="000013A5"/>
    <w:rsid w:val="00013714"/>
    <w:rsid w:val="000217B6"/>
    <w:rsid w:val="00022DCA"/>
    <w:rsid w:val="00060E11"/>
    <w:rsid w:val="0006192B"/>
    <w:rsid w:val="00065251"/>
    <w:rsid w:val="000871AE"/>
    <w:rsid w:val="000A70C2"/>
    <w:rsid w:val="000B2D6D"/>
    <w:rsid w:val="000B2E3F"/>
    <w:rsid w:val="000C6B54"/>
    <w:rsid w:val="000E0963"/>
    <w:rsid w:val="000E300B"/>
    <w:rsid w:val="000F5690"/>
    <w:rsid w:val="001007B4"/>
    <w:rsid w:val="00110DAE"/>
    <w:rsid w:val="00140C8B"/>
    <w:rsid w:val="00152FA1"/>
    <w:rsid w:val="00154A8E"/>
    <w:rsid w:val="001555EC"/>
    <w:rsid w:val="00161A4D"/>
    <w:rsid w:val="001B61C8"/>
    <w:rsid w:val="001C2A88"/>
    <w:rsid w:val="001C3F91"/>
    <w:rsid w:val="001C43BF"/>
    <w:rsid w:val="001E02F5"/>
    <w:rsid w:val="001E0E44"/>
    <w:rsid w:val="001F370C"/>
    <w:rsid w:val="002029A4"/>
    <w:rsid w:val="00206447"/>
    <w:rsid w:val="00226AAD"/>
    <w:rsid w:val="0023544E"/>
    <w:rsid w:val="00245CBA"/>
    <w:rsid w:val="00265B97"/>
    <w:rsid w:val="002A5DB6"/>
    <w:rsid w:val="002B0B47"/>
    <w:rsid w:val="002B68C0"/>
    <w:rsid w:val="002B7A78"/>
    <w:rsid w:val="002C2B71"/>
    <w:rsid w:val="002C3460"/>
    <w:rsid w:val="002D2092"/>
    <w:rsid w:val="002D233B"/>
    <w:rsid w:val="002E2BB9"/>
    <w:rsid w:val="002E4FED"/>
    <w:rsid w:val="002E7CC5"/>
    <w:rsid w:val="00324C0C"/>
    <w:rsid w:val="00325583"/>
    <w:rsid w:val="0033011A"/>
    <w:rsid w:val="00333FBD"/>
    <w:rsid w:val="0034383D"/>
    <w:rsid w:val="00357554"/>
    <w:rsid w:val="00365367"/>
    <w:rsid w:val="0036621C"/>
    <w:rsid w:val="0037268A"/>
    <w:rsid w:val="00374CEF"/>
    <w:rsid w:val="00387C72"/>
    <w:rsid w:val="00394B5E"/>
    <w:rsid w:val="003A4A50"/>
    <w:rsid w:val="003B3717"/>
    <w:rsid w:val="003B5912"/>
    <w:rsid w:val="003C46D7"/>
    <w:rsid w:val="003D2015"/>
    <w:rsid w:val="003D3D3C"/>
    <w:rsid w:val="003E7611"/>
    <w:rsid w:val="00423E44"/>
    <w:rsid w:val="00436FCD"/>
    <w:rsid w:val="004478D1"/>
    <w:rsid w:val="00455F90"/>
    <w:rsid w:val="004676E5"/>
    <w:rsid w:val="00475384"/>
    <w:rsid w:val="00481E85"/>
    <w:rsid w:val="00493223"/>
    <w:rsid w:val="00495697"/>
    <w:rsid w:val="004B3C53"/>
    <w:rsid w:val="004B5700"/>
    <w:rsid w:val="004C216C"/>
    <w:rsid w:val="004E289C"/>
    <w:rsid w:val="004F5400"/>
    <w:rsid w:val="004F6DB0"/>
    <w:rsid w:val="00514F87"/>
    <w:rsid w:val="0052725C"/>
    <w:rsid w:val="00530DBA"/>
    <w:rsid w:val="00537018"/>
    <w:rsid w:val="005428CE"/>
    <w:rsid w:val="005468B0"/>
    <w:rsid w:val="005534B7"/>
    <w:rsid w:val="00553DC5"/>
    <w:rsid w:val="005857A5"/>
    <w:rsid w:val="00586123"/>
    <w:rsid w:val="00593477"/>
    <w:rsid w:val="00595689"/>
    <w:rsid w:val="005A4B60"/>
    <w:rsid w:val="005B06A6"/>
    <w:rsid w:val="005B7D12"/>
    <w:rsid w:val="005D52DE"/>
    <w:rsid w:val="005E384A"/>
    <w:rsid w:val="005E5129"/>
    <w:rsid w:val="00607FDD"/>
    <w:rsid w:val="00617D95"/>
    <w:rsid w:val="00633F64"/>
    <w:rsid w:val="006608D2"/>
    <w:rsid w:val="00663492"/>
    <w:rsid w:val="00665A96"/>
    <w:rsid w:val="006762A4"/>
    <w:rsid w:val="00686E83"/>
    <w:rsid w:val="00690162"/>
    <w:rsid w:val="006C4AC0"/>
    <w:rsid w:val="006C6BCC"/>
    <w:rsid w:val="006D5339"/>
    <w:rsid w:val="006E6350"/>
    <w:rsid w:val="00715B17"/>
    <w:rsid w:val="007175C7"/>
    <w:rsid w:val="00717A14"/>
    <w:rsid w:val="007200CB"/>
    <w:rsid w:val="00723A9F"/>
    <w:rsid w:val="00732172"/>
    <w:rsid w:val="00737EFC"/>
    <w:rsid w:val="00741819"/>
    <w:rsid w:val="00743248"/>
    <w:rsid w:val="0074487C"/>
    <w:rsid w:val="007479F2"/>
    <w:rsid w:val="00766495"/>
    <w:rsid w:val="007732E9"/>
    <w:rsid w:val="00782BD2"/>
    <w:rsid w:val="00782E0A"/>
    <w:rsid w:val="00794131"/>
    <w:rsid w:val="007960FA"/>
    <w:rsid w:val="007A0059"/>
    <w:rsid w:val="007C10CA"/>
    <w:rsid w:val="007D04C5"/>
    <w:rsid w:val="007D6DE0"/>
    <w:rsid w:val="007F3AFE"/>
    <w:rsid w:val="00815CEE"/>
    <w:rsid w:val="008228FD"/>
    <w:rsid w:val="00843F1A"/>
    <w:rsid w:val="008600F4"/>
    <w:rsid w:val="00862A77"/>
    <w:rsid w:val="00883DEE"/>
    <w:rsid w:val="008A4193"/>
    <w:rsid w:val="008A5A7C"/>
    <w:rsid w:val="008C582F"/>
    <w:rsid w:val="008C7304"/>
    <w:rsid w:val="008F03C4"/>
    <w:rsid w:val="008F0990"/>
    <w:rsid w:val="00900293"/>
    <w:rsid w:val="009013BA"/>
    <w:rsid w:val="00915141"/>
    <w:rsid w:val="0093285C"/>
    <w:rsid w:val="00942B11"/>
    <w:rsid w:val="009765C6"/>
    <w:rsid w:val="00977790"/>
    <w:rsid w:val="0098304C"/>
    <w:rsid w:val="009928FC"/>
    <w:rsid w:val="009964D5"/>
    <w:rsid w:val="009A39EB"/>
    <w:rsid w:val="009B4C3B"/>
    <w:rsid w:val="009C0A12"/>
    <w:rsid w:val="009D37C8"/>
    <w:rsid w:val="009E15DA"/>
    <w:rsid w:val="009F20B7"/>
    <w:rsid w:val="009F462E"/>
    <w:rsid w:val="00A049D6"/>
    <w:rsid w:val="00A55EBC"/>
    <w:rsid w:val="00A56945"/>
    <w:rsid w:val="00A65E8B"/>
    <w:rsid w:val="00A71D09"/>
    <w:rsid w:val="00A8015D"/>
    <w:rsid w:val="00A811AC"/>
    <w:rsid w:val="00A92923"/>
    <w:rsid w:val="00A97595"/>
    <w:rsid w:val="00A97F94"/>
    <w:rsid w:val="00AB5172"/>
    <w:rsid w:val="00AC2161"/>
    <w:rsid w:val="00AC46D0"/>
    <w:rsid w:val="00AD4A73"/>
    <w:rsid w:val="00AE13AD"/>
    <w:rsid w:val="00AE6E44"/>
    <w:rsid w:val="00B1336B"/>
    <w:rsid w:val="00B41E85"/>
    <w:rsid w:val="00B52B0A"/>
    <w:rsid w:val="00B65199"/>
    <w:rsid w:val="00B72197"/>
    <w:rsid w:val="00B7330B"/>
    <w:rsid w:val="00B8703C"/>
    <w:rsid w:val="00B92600"/>
    <w:rsid w:val="00B95424"/>
    <w:rsid w:val="00BB1105"/>
    <w:rsid w:val="00BC4B8E"/>
    <w:rsid w:val="00BC5A05"/>
    <w:rsid w:val="00BC74AA"/>
    <w:rsid w:val="00BD35EF"/>
    <w:rsid w:val="00BE274C"/>
    <w:rsid w:val="00BF7738"/>
    <w:rsid w:val="00C15268"/>
    <w:rsid w:val="00C17A61"/>
    <w:rsid w:val="00C52043"/>
    <w:rsid w:val="00C53942"/>
    <w:rsid w:val="00C559CB"/>
    <w:rsid w:val="00C6502C"/>
    <w:rsid w:val="00C65B15"/>
    <w:rsid w:val="00C7001B"/>
    <w:rsid w:val="00C82D46"/>
    <w:rsid w:val="00C856E5"/>
    <w:rsid w:val="00C861BB"/>
    <w:rsid w:val="00CB01AC"/>
    <w:rsid w:val="00CB591C"/>
    <w:rsid w:val="00CC10E2"/>
    <w:rsid w:val="00CE46ED"/>
    <w:rsid w:val="00CE4796"/>
    <w:rsid w:val="00D0028D"/>
    <w:rsid w:val="00D00E37"/>
    <w:rsid w:val="00D062A4"/>
    <w:rsid w:val="00D10994"/>
    <w:rsid w:val="00D1676F"/>
    <w:rsid w:val="00D2128F"/>
    <w:rsid w:val="00D35C7F"/>
    <w:rsid w:val="00D37A77"/>
    <w:rsid w:val="00D37E3F"/>
    <w:rsid w:val="00D42344"/>
    <w:rsid w:val="00D56C66"/>
    <w:rsid w:val="00D7545D"/>
    <w:rsid w:val="00D863A0"/>
    <w:rsid w:val="00D947F9"/>
    <w:rsid w:val="00D959CC"/>
    <w:rsid w:val="00DB0B13"/>
    <w:rsid w:val="00DB5524"/>
    <w:rsid w:val="00DD520C"/>
    <w:rsid w:val="00DF5EF4"/>
    <w:rsid w:val="00E06A9F"/>
    <w:rsid w:val="00E233E6"/>
    <w:rsid w:val="00E456A9"/>
    <w:rsid w:val="00E47490"/>
    <w:rsid w:val="00E562EF"/>
    <w:rsid w:val="00E64D86"/>
    <w:rsid w:val="00E77B5A"/>
    <w:rsid w:val="00E85515"/>
    <w:rsid w:val="00E86E09"/>
    <w:rsid w:val="00E92009"/>
    <w:rsid w:val="00E93D77"/>
    <w:rsid w:val="00EB1398"/>
    <w:rsid w:val="00EF03B0"/>
    <w:rsid w:val="00F14384"/>
    <w:rsid w:val="00F213B4"/>
    <w:rsid w:val="00F229F9"/>
    <w:rsid w:val="00F32BC6"/>
    <w:rsid w:val="00F34519"/>
    <w:rsid w:val="00F42B16"/>
    <w:rsid w:val="00F53EB3"/>
    <w:rsid w:val="00F57732"/>
    <w:rsid w:val="00F65D02"/>
    <w:rsid w:val="00FA6686"/>
    <w:rsid w:val="00FA7204"/>
    <w:rsid w:val="00FB1B5F"/>
    <w:rsid w:val="00FB2091"/>
    <w:rsid w:val="00FC2132"/>
    <w:rsid w:val="00FC253D"/>
    <w:rsid w:val="00FC5B22"/>
    <w:rsid w:val="00FC707F"/>
    <w:rsid w:val="00FF2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973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5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5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524"/>
  </w:style>
  <w:style w:type="paragraph" w:styleId="BalloonText">
    <w:name w:val="Balloon Text"/>
    <w:basedOn w:val="Normal"/>
    <w:link w:val="BalloonTextChar"/>
    <w:uiPriority w:val="99"/>
    <w:semiHidden/>
    <w:unhideWhenUsed/>
    <w:rsid w:val="00DB55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D1099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55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5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524"/>
  </w:style>
  <w:style w:type="paragraph" w:styleId="BalloonText">
    <w:name w:val="Balloon Text"/>
    <w:basedOn w:val="Normal"/>
    <w:link w:val="BalloonTextChar"/>
    <w:uiPriority w:val="99"/>
    <w:semiHidden/>
    <w:unhideWhenUsed/>
    <w:rsid w:val="00DB552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D1099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ED630-0A28-9440-83E3-DE82ADB6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1742</Words>
  <Characters>9930</Characters>
  <Application>Microsoft Macintosh Word</Application>
  <DocSecurity>0</DocSecurity>
  <Lines>82</Lines>
  <Paragraphs>23</Paragraphs>
  <ScaleCrop>false</ScaleCrop>
  <Company>NYU</Company>
  <LinksUpToDate>false</LinksUpToDate>
  <CharactersWithSpaces>11649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Glatstein</dc:creator>
  <cp:keywords/>
  <cp:lastModifiedBy>Microsoft Office User</cp:lastModifiedBy>
  <cp:revision>2</cp:revision>
  <dcterms:created xsi:type="dcterms:W3CDTF">2015-06-01T15:39:00Z</dcterms:created>
  <dcterms:modified xsi:type="dcterms:W3CDTF">2015-06-01T15:39:00Z</dcterms:modified>
</cp:coreProperties>
</file>